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67E" w:rsidRDefault="00F7267E" w:rsidP="00F7267E">
      <w:pPr>
        <w:rPr>
          <w:rFonts w:ascii="楷体_GB2312" w:eastAsia="楷体_GB2312"/>
          <w:sz w:val="28"/>
          <w:szCs w:val="20"/>
        </w:rPr>
      </w:pPr>
      <w:bookmarkStart w:id="0" w:name="OLE_LINK1"/>
      <w:bookmarkStart w:id="1" w:name="OLE_LINK2"/>
      <w:r>
        <w:rPr>
          <w:rFonts w:ascii="楷体_GB2312" w:eastAsia="楷体_GB2312" w:hint="eastAsia"/>
          <w:sz w:val="28"/>
          <w:szCs w:val="20"/>
        </w:rPr>
        <w:t>附件1-1</w:t>
      </w:r>
    </w:p>
    <w:p w:rsidR="00F7267E" w:rsidRDefault="00F7267E" w:rsidP="00F7267E">
      <w:pPr>
        <w:jc w:val="center"/>
        <w:rPr>
          <w:b/>
          <w:bCs/>
          <w:sz w:val="44"/>
        </w:rPr>
      </w:pPr>
      <w:r>
        <w:rPr>
          <w:rFonts w:hint="eastAsia"/>
          <w:b/>
          <w:bCs/>
          <w:sz w:val="44"/>
        </w:rPr>
        <w:t>福建省机动车驾驶培训机构资格</w:t>
      </w:r>
    </w:p>
    <w:p w:rsidR="00F7267E" w:rsidRDefault="00F7267E" w:rsidP="00F7267E">
      <w:pPr>
        <w:rPr>
          <w:sz w:val="28"/>
        </w:rPr>
      </w:pPr>
    </w:p>
    <w:p w:rsidR="00F7267E" w:rsidRDefault="00F7267E" w:rsidP="00F7267E">
      <w:pPr>
        <w:rPr>
          <w:sz w:val="52"/>
        </w:rPr>
      </w:pPr>
    </w:p>
    <w:p w:rsidR="00F7267E" w:rsidRDefault="00F7267E" w:rsidP="00F7267E">
      <w:pPr>
        <w:jc w:val="center"/>
        <w:rPr>
          <w:rFonts w:eastAsia="隶书"/>
          <w:b/>
          <w:bCs/>
          <w:sz w:val="52"/>
        </w:rPr>
      </w:pPr>
      <w:r>
        <w:rPr>
          <w:rFonts w:eastAsia="隶书" w:hint="eastAsia"/>
          <w:b/>
          <w:bCs/>
          <w:sz w:val="52"/>
        </w:rPr>
        <w:t>审</w:t>
      </w:r>
    </w:p>
    <w:p w:rsidR="00F7267E" w:rsidRDefault="00F7267E" w:rsidP="00F7267E">
      <w:pPr>
        <w:jc w:val="center"/>
        <w:rPr>
          <w:rFonts w:eastAsia="隶书"/>
          <w:b/>
          <w:bCs/>
          <w:sz w:val="52"/>
        </w:rPr>
      </w:pPr>
    </w:p>
    <w:p w:rsidR="00F7267E" w:rsidRDefault="00F7267E" w:rsidP="00F7267E">
      <w:pPr>
        <w:jc w:val="center"/>
        <w:rPr>
          <w:rFonts w:eastAsia="隶书"/>
          <w:b/>
          <w:bCs/>
          <w:sz w:val="52"/>
        </w:rPr>
      </w:pPr>
    </w:p>
    <w:p w:rsidR="00F7267E" w:rsidRDefault="00F7267E" w:rsidP="00F7267E">
      <w:pPr>
        <w:jc w:val="center"/>
        <w:rPr>
          <w:rFonts w:eastAsia="隶书"/>
          <w:b/>
          <w:bCs/>
          <w:sz w:val="52"/>
        </w:rPr>
      </w:pPr>
      <w:r>
        <w:rPr>
          <w:rFonts w:eastAsia="隶书" w:hint="eastAsia"/>
          <w:b/>
          <w:bCs/>
          <w:sz w:val="52"/>
        </w:rPr>
        <w:t>验</w:t>
      </w:r>
    </w:p>
    <w:p w:rsidR="00F7267E" w:rsidRDefault="00F7267E" w:rsidP="00F7267E">
      <w:pPr>
        <w:jc w:val="center"/>
        <w:rPr>
          <w:rFonts w:eastAsia="隶书"/>
          <w:b/>
          <w:bCs/>
          <w:sz w:val="52"/>
        </w:rPr>
      </w:pPr>
    </w:p>
    <w:p w:rsidR="00F7267E" w:rsidRDefault="00F7267E" w:rsidP="00F7267E">
      <w:pPr>
        <w:jc w:val="center"/>
        <w:rPr>
          <w:rFonts w:eastAsia="隶书"/>
          <w:b/>
          <w:bCs/>
          <w:sz w:val="52"/>
        </w:rPr>
      </w:pPr>
    </w:p>
    <w:p w:rsidR="00F7267E" w:rsidRDefault="00F7267E" w:rsidP="00F7267E">
      <w:pPr>
        <w:jc w:val="center"/>
        <w:rPr>
          <w:rFonts w:eastAsia="隶书"/>
          <w:b/>
          <w:bCs/>
          <w:sz w:val="52"/>
        </w:rPr>
      </w:pPr>
      <w:r>
        <w:rPr>
          <w:rFonts w:eastAsia="隶书" w:hint="eastAsia"/>
          <w:b/>
          <w:bCs/>
          <w:sz w:val="52"/>
        </w:rPr>
        <w:t>书</w:t>
      </w:r>
    </w:p>
    <w:p w:rsidR="00F7267E" w:rsidRDefault="00F7267E" w:rsidP="00F7267E">
      <w:pPr>
        <w:rPr>
          <w:sz w:val="28"/>
        </w:rPr>
      </w:pPr>
    </w:p>
    <w:p w:rsidR="00F7267E" w:rsidRDefault="00F7267E" w:rsidP="00F7267E">
      <w:pPr>
        <w:rPr>
          <w:sz w:val="28"/>
        </w:rPr>
      </w:pPr>
    </w:p>
    <w:p w:rsidR="00F7267E" w:rsidRDefault="00F7267E" w:rsidP="00F7267E">
      <w:pPr>
        <w:ind w:firstLineChars="400" w:firstLine="1120"/>
        <w:rPr>
          <w:sz w:val="28"/>
        </w:rPr>
      </w:pPr>
      <w:r>
        <w:rPr>
          <w:rFonts w:hint="eastAsia"/>
          <w:sz w:val="28"/>
        </w:rPr>
        <w:t>单</w:t>
      </w:r>
      <w:r>
        <w:rPr>
          <w:rFonts w:hint="eastAsia"/>
          <w:sz w:val="28"/>
        </w:rPr>
        <w:t xml:space="preserve"> </w:t>
      </w:r>
      <w:r>
        <w:rPr>
          <w:rFonts w:hint="eastAsia"/>
          <w:sz w:val="28"/>
        </w:rPr>
        <w:t>位</w:t>
      </w:r>
      <w:r>
        <w:rPr>
          <w:rFonts w:hint="eastAsia"/>
          <w:sz w:val="28"/>
        </w:rPr>
        <w:t xml:space="preserve"> </w:t>
      </w:r>
      <w:r>
        <w:rPr>
          <w:rFonts w:hint="eastAsia"/>
          <w:sz w:val="28"/>
        </w:rPr>
        <w:t>名</w:t>
      </w:r>
      <w:r>
        <w:rPr>
          <w:rFonts w:hint="eastAsia"/>
          <w:sz w:val="28"/>
        </w:rPr>
        <w:t xml:space="preserve"> </w:t>
      </w:r>
      <w:r>
        <w:rPr>
          <w:rFonts w:hint="eastAsia"/>
          <w:sz w:val="28"/>
        </w:rPr>
        <w:t>称：</w:t>
      </w:r>
      <w:r>
        <w:rPr>
          <w:rFonts w:hint="eastAsia"/>
          <w:sz w:val="28"/>
          <w:u w:val="single"/>
        </w:rPr>
        <w:t xml:space="preserve">                           </w:t>
      </w:r>
    </w:p>
    <w:p w:rsidR="00F7267E" w:rsidRDefault="00F7267E" w:rsidP="00F7267E">
      <w:pPr>
        <w:rPr>
          <w:sz w:val="28"/>
        </w:rPr>
      </w:pPr>
      <w:r>
        <w:rPr>
          <w:rFonts w:hint="eastAsia"/>
          <w:sz w:val="28"/>
        </w:rPr>
        <w:t xml:space="preserve">        </w:t>
      </w:r>
      <w:r>
        <w:rPr>
          <w:rFonts w:hint="eastAsia"/>
          <w:sz w:val="28"/>
        </w:rPr>
        <w:t>单</w:t>
      </w:r>
      <w:r>
        <w:rPr>
          <w:rFonts w:hint="eastAsia"/>
          <w:sz w:val="28"/>
        </w:rPr>
        <w:t xml:space="preserve"> </w:t>
      </w:r>
      <w:r>
        <w:rPr>
          <w:rFonts w:hint="eastAsia"/>
          <w:sz w:val="28"/>
        </w:rPr>
        <w:t>位</w:t>
      </w:r>
      <w:r>
        <w:rPr>
          <w:rFonts w:hint="eastAsia"/>
          <w:sz w:val="28"/>
        </w:rPr>
        <w:t xml:space="preserve"> </w:t>
      </w:r>
      <w:r>
        <w:rPr>
          <w:rFonts w:hint="eastAsia"/>
          <w:sz w:val="28"/>
        </w:rPr>
        <w:t>地</w:t>
      </w:r>
      <w:r>
        <w:rPr>
          <w:rFonts w:hint="eastAsia"/>
          <w:sz w:val="28"/>
        </w:rPr>
        <w:t xml:space="preserve"> </w:t>
      </w:r>
      <w:r>
        <w:rPr>
          <w:rFonts w:hint="eastAsia"/>
          <w:sz w:val="28"/>
        </w:rPr>
        <w:t>址：</w:t>
      </w:r>
      <w:r>
        <w:rPr>
          <w:rFonts w:hint="eastAsia"/>
          <w:sz w:val="28"/>
          <w:u w:val="single"/>
        </w:rPr>
        <w:t xml:space="preserve">                            </w:t>
      </w:r>
    </w:p>
    <w:p w:rsidR="00F7267E" w:rsidRDefault="00F7267E" w:rsidP="00F7267E">
      <w:pPr>
        <w:ind w:firstLineChars="400" w:firstLine="1120"/>
        <w:rPr>
          <w:sz w:val="28"/>
        </w:rPr>
      </w:pPr>
      <w:r>
        <w:rPr>
          <w:rFonts w:hint="eastAsia"/>
          <w:sz w:val="28"/>
        </w:rPr>
        <w:t>单</w:t>
      </w:r>
      <w:r>
        <w:rPr>
          <w:rFonts w:hint="eastAsia"/>
          <w:sz w:val="28"/>
        </w:rPr>
        <w:t xml:space="preserve"> </w:t>
      </w:r>
      <w:r>
        <w:rPr>
          <w:rFonts w:hint="eastAsia"/>
          <w:sz w:val="28"/>
        </w:rPr>
        <w:t>位</w:t>
      </w:r>
      <w:r>
        <w:rPr>
          <w:rFonts w:hint="eastAsia"/>
          <w:sz w:val="28"/>
        </w:rPr>
        <w:t xml:space="preserve"> </w:t>
      </w:r>
      <w:r>
        <w:rPr>
          <w:rFonts w:hint="eastAsia"/>
          <w:sz w:val="28"/>
        </w:rPr>
        <w:t>电</w:t>
      </w:r>
      <w:r>
        <w:rPr>
          <w:rFonts w:hint="eastAsia"/>
          <w:sz w:val="28"/>
        </w:rPr>
        <w:t xml:space="preserve"> </w:t>
      </w:r>
      <w:r>
        <w:rPr>
          <w:rFonts w:hint="eastAsia"/>
          <w:sz w:val="28"/>
        </w:rPr>
        <w:t>话：</w:t>
      </w:r>
      <w:r>
        <w:rPr>
          <w:rFonts w:hint="eastAsia"/>
          <w:sz w:val="28"/>
          <w:u w:val="single"/>
        </w:rPr>
        <w:t xml:space="preserve">                            </w:t>
      </w:r>
    </w:p>
    <w:p w:rsidR="00F7267E" w:rsidRDefault="00F7267E" w:rsidP="00F7267E">
      <w:pPr>
        <w:ind w:firstLineChars="400" w:firstLine="1120"/>
        <w:rPr>
          <w:sz w:val="28"/>
        </w:rPr>
      </w:pPr>
      <w:r>
        <w:rPr>
          <w:rFonts w:hint="eastAsia"/>
          <w:sz w:val="28"/>
        </w:rPr>
        <w:t>邮</w:t>
      </w:r>
      <w:r>
        <w:rPr>
          <w:rFonts w:hint="eastAsia"/>
          <w:sz w:val="28"/>
        </w:rPr>
        <w:t xml:space="preserve"> </w:t>
      </w:r>
      <w:r>
        <w:rPr>
          <w:rFonts w:hint="eastAsia"/>
          <w:sz w:val="28"/>
        </w:rPr>
        <w:t>政</w:t>
      </w:r>
      <w:r>
        <w:rPr>
          <w:rFonts w:hint="eastAsia"/>
          <w:sz w:val="28"/>
        </w:rPr>
        <w:t xml:space="preserve"> </w:t>
      </w:r>
      <w:r>
        <w:rPr>
          <w:rFonts w:hint="eastAsia"/>
          <w:sz w:val="28"/>
        </w:rPr>
        <w:t>编</w:t>
      </w:r>
      <w:r>
        <w:rPr>
          <w:rFonts w:hint="eastAsia"/>
          <w:sz w:val="28"/>
        </w:rPr>
        <w:t xml:space="preserve"> </w:t>
      </w:r>
      <w:r>
        <w:rPr>
          <w:rFonts w:hint="eastAsia"/>
          <w:sz w:val="28"/>
        </w:rPr>
        <w:t>码：</w:t>
      </w:r>
      <w:r>
        <w:rPr>
          <w:rFonts w:hint="eastAsia"/>
          <w:sz w:val="28"/>
          <w:u w:val="single"/>
        </w:rPr>
        <w:t xml:space="preserve">                            </w:t>
      </w:r>
    </w:p>
    <w:p w:rsidR="00F7267E" w:rsidRDefault="00F7267E" w:rsidP="00F7267E">
      <w:pPr>
        <w:ind w:firstLineChars="400" w:firstLine="1120"/>
        <w:rPr>
          <w:sz w:val="28"/>
        </w:rPr>
      </w:pPr>
    </w:p>
    <w:p w:rsidR="00F7267E" w:rsidRDefault="00F7267E" w:rsidP="00F7267E">
      <w:pPr>
        <w:ind w:firstLineChars="400" w:firstLine="1120"/>
        <w:rPr>
          <w:sz w:val="28"/>
        </w:rPr>
      </w:pPr>
    </w:p>
    <w:p w:rsidR="00F7267E" w:rsidRDefault="00F7267E" w:rsidP="00F7267E">
      <w:pPr>
        <w:ind w:firstLineChars="1200" w:firstLine="3360"/>
        <w:rPr>
          <w:sz w:val="28"/>
        </w:rPr>
      </w:pPr>
      <w:r>
        <w:rPr>
          <w:rFonts w:hint="eastAsia"/>
          <w:sz w:val="28"/>
        </w:rPr>
        <w:t>福建省运输管理局</w:t>
      </w:r>
    </w:p>
    <w:p w:rsidR="00F7267E" w:rsidRDefault="00F7267E" w:rsidP="00F7267E">
      <w:pPr>
        <w:ind w:firstLineChars="400" w:firstLine="1120"/>
        <w:jc w:val="center"/>
        <w:rPr>
          <w:sz w:val="28"/>
        </w:rPr>
      </w:pPr>
    </w:p>
    <w:p w:rsidR="00F7267E" w:rsidRDefault="00F7267E" w:rsidP="00F7267E">
      <w:pPr>
        <w:ind w:firstLineChars="400" w:firstLine="1120"/>
        <w:jc w:val="center"/>
        <w:rPr>
          <w:sz w:val="28"/>
        </w:rPr>
      </w:pPr>
    </w:p>
    <w:p w:rsidR="00F7267E" w:rsidRDefault="00F7267E" w:rsidP="00F7267E">
      <w:pPr>
        <w:ind w:firstLineChars="1100" w:firstLine="3534"/>
        <w:rPr>
          <w:b/>
          <w:bCs/>
          <w:sz w:val="32"/>
        </w:rPr>
      </w:pPr>
      <w:r>
        <w:rPr>
          <w:rFonts w:hint="eastAsia"/>
          <w:b/>
          <w:bCs/>
          <w:sz w:val="32"/>
        </w:rPr>
        <w:lastRenderedPageBreak/>
        <w:t>审</w:t>
      </w:r>
      <w:r>
        <w:rPr>
          <w:rFonts w:hint="eastAsia"/>
          <w:b/>
          <w:bCs/>
          <w:sz w:val="32"/>
        </w:rPr>
        <w:t xml:space="preserve">  </w:t>
      </w:r>
      <w:r>
        <w:rPr>
          <w:rFonts w:hint="eastAsia"/>
          <w:b/>
          <w:bCs/>
          <w:sz w:val="32"/>
        </w:rPr>
        <w:t>验</w:t>
      </w:r>
      <w:r>
        <w:rPr>
          <w:rFonts w:hint="eastAsia"/>
          <w:b/>
          <w:bCs/>
          <w:sz w:val="32"/>
        </w:rPr>
        <w:t xml:space="preserve">  </w:t>
      </w:r>
      <w:r>
        <w:rPr>
          <w:rFonts w:hint="eastAsia"/>
          <w:b/>
          <w:bCs/>
          <w:sz w:val="32"/>
        </w:rPr>
        <w:t>目</w:t>
      </w:r>
      <w:r>
        <w:rPr>
          <w:rFonts w:hint="eastAsia"/>
          <w:b/>
          <w:bCs/>
          <w:sz w:val="32"/>
        </w:rPr>
        <w:t xml:space="preserve">  </w:t>
      </w:r>
      <w:r>
        <w:rPr>
          <w:rFonts w:hint="eastAsia"/>
          <w:b/>
          <w:bCs/>
          <w:sz w:val="32"/>
        </w:rPr>
        <w:t>录</w:t>
      </w:r>
    </w:p>
    <w:p w:rsidR="00F7267E" w:rsidRDefault="00F7267E" w:rsidP="00F7267E">
      <w:pPr>
        <w:ind w:firstLineChars="400" w:firstLine="1120"/>
        <w:jc w:val="center"/>
        <w:rPr>
          <w:sz w:val="28"/>
        </w:rPr>
      </w:pPr>
    </w:p>
    <w:p w:rsidR="00F7267E" w:rsidRDefault="00F7267E" w:rsidP="00F7267E">
      <w:pPr>
        <w:numPr>
          <w:ilvl w:val="0"/>
          <w:numId w:val="1"/>
        </w:numPr>
        <w:rPr>
          <w:sz w:val="28"/>
        </w:rPr>
      </w:pPr>
      <w:r>
        <w:rPr>
          <w:rFonts w:hint="eastAsia"/>
          <w:sz w:val="28"/>
        </w:rPr>
        <w:t>组织管理</w:t>
      </w:r>
    </w:p>
    <w:p w:rsidR="00F7267E" w:rsidRDefault="00F7267E" w:rsidP="00F7267E">
      <w:pPr>
        <w:numPr>
          <w:ilvl w:val="1"/>
          <w:numId w:val="1"/>
        </w:numPr>
        <w:rPr>
          <w:sz w:val="28"/>
        </w:rPr>
      </w:pPr>
      <w:r>
        <w:rPr>
          <w:rFonts w:hint="eastAsia"/>
          <w:sz w:val="28"/>
        </w:rPr>
        <w:t>法人登记表（表</w:t>
      </w:r>
      <w:r>
        <w:rPr>
          <w:rFonts w:hint="eastAsia"/>
          <w:sz w:val="28"/>
        </w:rPr>
        <w:t>1-1</w:t>
      </w:r>
      <w:r>
        <w:rPr>
          <w:rFonts w:hint="eastAsia"/>
          <w:sz w:val="28"/>
        </w:rPr>
        <w:t>）</w:t>
      </w:r>
    </w:p>
    <w:p w:rsidR="00F7267E" w:rsidRDefault="00F7267E" w:rsidP="00F7267E">
      <w:pPr>
        <w:numPr>
          <w:ilvl w:val="1"/>
          <w:numId w:val="1"/>
        </w:numPr>
        <w:rPr>
          <w:sz w:val="28"/>
        </w:rPr>
      </w:pPr>
      <w:r>
        <w:rPr>
          <w:rFonts w:hint="eastAsia"/>
          <w:sz w:val="28"/>
        </w:rPr>
        <w:t>岗位职责及管理制度（表</w:t>
      </w:r>
      <w:r>
        <w:rPr>
          <w:rFonts w:hint="eastAsia"/>
          <w:sz w:val="28"/>
        </w:rPr>
        <w:t>1-2</w:t>
      </w:r>
      <w:r>
        <w:rPr>
          <w:rFonts w:hint="eastAsia"/>
          <w:sz w:val="28"/>
        </w:rPr>
        <w:t>）</w:t>
      </w:r>
    </w:p>
    <w:p w:rsidR="00F7267E" w:rsidRDefault="00F7267E" w:rsidP="00F7267E">
      <w:pPr>
        <w:numPr>
          <w:ilvl w:val="0"/>
          <w:numId w:val="1"/>
        </w:numPr>
        <w:rPr>
          <w:sz w:val="28"/>
        </w:rPr>
      </w:pPr>
      <w:r>
        <w:rPr>
          <w:rFonts w:hint="eastAsia"/>
          <w:sz w:val="28"/>
        </w:rPr>
        <w:t>人员</w:t>
      </w:r>
    </w:p>
    <w:p w:rsidR="00F7267E" w:rsidRDefault="00F7267E" w:rsidP="00F7267E">
      <w:pPr>
        <w:numPr>
          <w:ilvl w:val="1"/>
          <w:numId w:val="1"/>
        </w:numPr>
        <w:rPr>
          <w:sz w:val="28"/>
        </w:rPr>
      </w:pPr>
      <w:r>
        <w:rPr>
          <w:rFonts w:hint="eastAsia"/>
          <w:sz w:val="28"/>
        </w:rPr>
        <w:t>理论教员简表（表</w:t>
      </w:r>
      <w:r>
        <w:rPr>
          <w:rFonts w:hint="eastAsia"/>
          <w:sz w:val="28"/>
        </w:rPr>
        <w:t>2-1</w:t>
      </w:r>
      <w:r>
        <w:rPr>
          <w:rFonts w:hint="eastAsia"/>
          <w:sz w:val="28"/>
        </w:rPr>
        <w:t>）</w:t>
      </w:r>
    </w:p>
    <w:p w:rsidR="00F7267E" w:rsidRDefault="00F7267E" w:rsidP="00F7267E">
      <w:pPr>
        <w:numPr>
          <w:ilvl w:val="1"/>
          <w:numId w:val="1"/>
        </w:numPr>
        <w:rPr>
          <w:sz w:val="28"/>
        </w:rPr>
      </w:pPr>
      <w:r>
        <w:rPr>
          <w:rFonts w:hint="eastAsia"/>
          <w:sz w:val="28"/>
        </w:rPr>
        <w:t>理论教员影像资料（表</w:t>
      </w:r>
      <w:r>
        <w:rPr>
          <w:rFonts w:hint="eastAsia"/>
          <w:sz w:val="28"/>
        </w:rPr>
        <w:t>2-2</w:t>
      </w:r>
      <w:r>
        <w:rPr>
          <w:rFonts w:hint="eastAsia"/>
          <w:sz w:val="28"/>
        </w:rPr>
        <w:t>）</w:t>
      </w:r>
    </w:p>
    <w:p w:rsidR="00F7267E" w:rsidRDefault="00F7267E" w:rsidP="00F7267E">
      <w:pPr>
        <w:numPr>
          <w:ilvl w:val="1"/>
          <w:numId w:val="1"/>
        </w:numPr>
        <w:rPr>
          <w:sz w:val="28"/>
        </w:rPr>
      </w:pPr>
      <w:r>
        <w:rPr>
          <w:rFonts w:hint="eastAsia"/>
          <w:sz w:val="28"/>
        </w:rPr>
        <w:t>实操教员简表（表</w:t>
      </w:r>
      <w:r>
        <w:rPr>
          <w:rFonts w:hint="eastAsia"/>
          <w:sz w:val="28"/>
        </w:rPr>
        <w:t>2-3</w:t>
      </w:r>
      <w:r>
        <w:rPr>
          <w:rFonts w:hint="eastAsia"/>
          <w:sz w:val="28"/>
        </w:rPr>
        <w:t>）</w:t>
      </w:r>
    </w:p>
    <w:p w:rsidR="00F7267E" w:rsidRDefault="00F7267E" w:rsidP="00F7267E">
      <w:pPr>
        <w:numPr>
          <w:ilvl w:val="1"/>
          <w:numId w:val="1"/>
        </w:numPr>
        <w:rPr>
          <w:sz w:val="28"/>
        </w:rPr>
      </w:pPr>
      <w:r>
        <w:rPr>
          <w:rFonts w:hint="eastAsia"/>
          <w:sz w:val="28"/>
        </w:rPr>
        <w:t>实操教员影像资料（表</w:t>
      </w:r>
      <w:r>
        <w:rPr>
          <w:rFonts w:hint="eastAsia"/>
          <w:sz w:val="28"/>
        </w:rPr>
        <w:t>2-4</w:t>
      </w:r>
      <w:r>
        <w:rPr>
          <w:rFonts w:hint="eastAsia"/>
          <w:sz w:val="28"/>
        </w:rPr>
        <w:t>）</w:t>
      </w:r>
    </w:p>
    <w:p w:rsidR="00F7267E" w:rsidRDefault="00F7267E" w:rsidP="00F7267E">
      <w:pPr>
        <w:numPr>
          <w:ilvl w:val="1"/>
          <w:numId w:val="1"/>
        </w:numPr>
        <w:rPr>
          <w:sz w:val="28"/>
        </w:rPr>
      </w:pPr>
      <w:r>
        <w:rPr>
          <w:rFonts w:hint="eastAsia"/>
          <w:sz w:val="28"/>
        </w:rPr>
        <w:t>行政管理人员简表（表</w:t>
      </w:r>
      <w:r>
        <w:rPr>
          <w:rFonts w:hint="eastAsia"/>
          <w:sz w:val="28"/>
        </w:rPr>
        <w:t>2-5</w:t>
      </w:r>
      <w:r>
        <w:rPr>
          <w:rFonts w:hint="eastAsia"/>
          <w:sz w:val="28"/>
        </w:rPr>
        <w:t>）</w:t>
      </w:r>
    </w:p>
    <w:p w:rsidR="00F7267E" w:rsidRDefault="00F7267E" w:rsidP="00F7267E">
      <w:pPr>
        <w:numPr>
          <w:ilvl w:val="1"/>
          <w:numId w:val="1"/>
        </w:numPr>
        <w:rPr>
          <w:sz w:val="28"/>
        </w:rPr>
      </w:pPr>
      <w:r>
        <w:rPr>
          <w:rFonts w:hint="eastAsia"/>
          <w:sz w:val="28"/>
        </w:rPr>
        <w:t>行政管理人员影像资料（表</w:t>
      </w:r>
      <w:r>
        <w:rPr>
          <w:rFonts w:hint="eastAsia"/>
          <w:sz w:val="28"/>
        </w:rPr>
        <w:t>2-6</w:t>
      </w:r>
      <w:r>
        <w:rPr>
          <w:rFonts w:hint="eastAsia"/>
          <w:sz w:val="28"/>
        </w:rPr>
        <w:t>）</w:t>
      </w:r>
    </w:p>
    <w:p w:rsidR="00F7267E" w:rsidRDefault="00F7267E" w:rsidP="00F7267E">
      <w:pPr>
        <w:numPr>
          <w:ilvl w:val="0"/>
          <w:numId w:val="1"/>
        </w:numPr>
        <w:rPr>
          <w:sz w:val="28"/>
        </w:rPr>
      </w:pPr>
      <w:r>
        <w:rPr>
          <w:rFonts w:hint="eastAsia"/>
          <w:sz w:val="28"/>
        </w:rPr>
        <w:t>教学设施、设备及场地</w:t>
      </w:r>
    </w:p>
    <w:p w:rsidR="00F7267E" w:rsidRDefault="00F7267E" w:rsidP="00F7267E">
      <w:pPr>
        <w:numPr>
          <w:ilvl w:val="1"/>
          <w:numId w:val="1"/>
        </w:numPr>
        <w:rPr>
          <w:sz w:val="28"/>
        </w:rPr>
      </w:pPr>
      <w:r>
        <w:rPr>
          <w:rFonts w:hint="eastAsia"/>
          <w:sz w:val="28"/>
        </w:rPr>
        <w:t>常规教学用具表（表</w:t>
      </w:r>
      <w:r>
        <w:rPr>
          <w:rFonts w:hint="eastAsia"/>
          <w:sz w:val="28"/>
        </w:rPr>
        <w:t>3-1</w:t>
      </w:r>
      <w:r>
        <w:rPr>
          <w:rFonts w:hint="eastAsia"/>
          <w:sz w:val="28"/>
        </w:rPr>
        <w:t>）</w:t>
      </w:r>
    </w:p>
    <w:p w:rsidR="00F7267E" w:rsidRDefault="00F7267E" w:rsidP="00F7267E">
      <w:pPr>
        <w:numPr>
          <w:ilvl w:val="1"/>
          <w:numId w:val="1"/>
        </w:numPr>
        <w:rPr>
          <w:sz w:val="28"/>
        </w:rPr>
      </w:pPr>
      <w:r>
        <w:rPr>
          <w:rFonts w:hint="eastAsia"/>
          <w:sz w:val="28"/>
        </w:rPr>
        <w:t>教练场地及训练科目设置标准（表</w:t>
      </w:r>
      <w:r>
        <w:rPr>
          <w:rFonts w:hint="eastAsia"/>
          <w:sz w:val="28"/>
        </w:rPr>
        <w:t>3-2</w:t>
      </w:r>
      <w:r>
        <w:rPr>
          <w:rFonts w:hint="eastAsia"/>
          <w:sz w:val="28"/>
        </w:rPr>
        <w:t>）</w:t>
      </w:r>
    </w:p>
    <w:p w:rsidR="00F7267E" w:rsidRDefault="00F7267E" w:rsidP="00F7267E">
      <w:pPr>
        <w:numPr>
          <w:ilvl w:val="1"/>
          <w:numId w:val="1"/>
        </w:numPr>
        <w:rPr>
          <w:sz w:val="28"/>
        </w:rPr>
      </w:pPr>
      <w:r>
        <w:rPr>
          <w:rFonts w:hint="eastAsia"/>
          <w:sz w:val="28"/>
        </w:rPr>
        <w:t>场地平面图（表</w:t>
      </w:r>
      <w:r>
        <w:rPr>
          <w:rFonts w:hint="eastAsia"/>
          <w:sz w:val="28"/>
        </w:rPr>
        <w:t>3-3</w:t>
      </w:r>
      <w:r>
        <w:rPr>
          <w:rFonts w:hint="eastAsia"/>
          <w:sz w:val="28"/>
        </w:rPr>
        <w:t>）</w:t>
      </w:r>
    </w:p>
    <w:p w:rsidR="00F7267E" w:rsidRDefault="00F7267E" w:rsidP="00F7267E">
      <w:pPr>
        <w:numPr>
          <w:ilvl w:val="1"/>
          <w:numId w:val="1"/>
        </w:numPr>
        <w:rPr>
          <w:sz w:val="28"/>
        </w:rPr>
      </w:pPr>
      <w:r>
        <w:rPr>
          <w:rFonts w:hint="eastAsia"/>
          <w:sz w:val="28"/>
        </w:rPr>
        <w:t>场地效果图（表</w:t>
      </w:r>
      <w:r>
        <w:rPr>
          <w:rFonts w:hint="eastAsia"/>
          <w:sz w:val="28"/>
        </w:rPr>
        <w:t>3-4</w:t>
      </w:r>
      <w:r>
        <w:rPr>
          <w:rFonts w:hint="eastAsia"/>
          <w:sz w:val="28"/>
        </w:rPr>
        <w:t>）</w:t>
      </w:r>
    </w:p>
    <w:p w:rsidR="00F7267E" w:rsidRDefault="00F7267E" w:rsidP="00F7267E">
      <w:pPr>
        <w:numPr>
          <w:ilvl w:val="1"/>
          <w:numId w:val="1"/>
        </w:numPr>
        <w:rPr>
          <w:sz w:val="28"/>
        </w:rPr>
      </w:pPr>
      <w:r>
        <w:rPr>
          <w:rFonts w:hint="eastAsia"/>
          <w:sz w:val="28"/>
        </w:rPr>
        <w:t>教练车辆登记表（表</w:t>
      </w:r>
      <w:r>
        <w:rPr>
          <w:rFonts w:hint="eastAsia"/>
          <w:sz w:val="28"/>
        </w:rPr>
        <w:t>3-5</w:t>
      </w:r>
      <w:r>
        <w:rPr>
          <w:rFonts w:hint="eastAsia"/>
          <w:sz w:val="28"/>
        </w:rPr>
        <w:t>）</w:t>
      </w:r>
    </w:p>
    <w:p w:rsidR="00F7267E" w:rsidRDefault="00F7267E" w:rsidP="00F7267E">
      <w:pPr>
        <w:numPr>
          <w:ilvl w:val="1"/>
          <w:numId w:val="1"/>
        </w:numPr>
        <w:rPr>
          <w:sz w:val="28"/>
        </w:rPr>
      </w:pPr>
      <w:r>
        <w:rPr>
          <w:rFonts w:hint="eastAsia"/>
          <w:sz w:val="28"/>
        </w:rPr>
        <w:t>教练车影像资料（表</w:t>
      </w:r>
      <w:r>
        <w:rPr>
          <w:rFonts w:hint="eastAsia"/>
          <w:sz w:val="28"/>
        </w:rPr>
        <w:t>3-6</w:t>
      </w:r>
      <w:r>
        <w:rPr>
          <w:rFonts w:hint="eastAsia"/>
          <w:sz w:val="28"/>
        </w:rPr>
        <w:t>）</w:t>
      </w:r>
    </w:p>
    <w:p w:rsidR="00F7267E" w:rsidRDefault="00F7267E" w:rsidP="00F7267E">
      <w:pPr>
        <w:numPr>
          <w:ilvl w:val="1"/>
          <w:numId w:val="1"/>
        </w:numPr>
        <w:rPr>
          <w:sz w:val="28"/>
        </w:rPr>
      </w:pPr>
      <w:r>
        <w:rPr>
          <w:rFonts w:hint="eastAsia"/>
          <w:sz w:val="28"/>
        </w:rPr>
        <w:t>办公设施及其他设施（表</w:t>
      </w:r>
      <w:r>
        <w:rPr>
          <w:rFonts w:hint="eastAsia"/>
          <w:sz w:val="28"/>
        </w:rPr>
        <w:t>3-7</w:t>
      </w:r>
      <w:r>
        <w:rPr>
          <w:rFonts w:hint="eastAsia"/>
          <w:sz w:val="28"/>
        </w:rPr>
        <w:t>）</w:t>
      </w:r>
    </w:p>
    <w:p w:rsidR="00F7267E" w:rsidRDefault="00F7267E" w:rsidP="00F7267E">
      <w:pPr>
        <w:numPr>
          <w:ilvl w:val="1"/>
          <w:numId w:val="1"/>
        </w:numPr>
        <w:rPr>
          <w:sz w:val="28"/>
        </w:rPr>
      </w:pPr>
      <w:r>
        <w:rPr>
          <w:rFonts w:hint="eastAsia"/>
          <w:sz w:val="28"/>
        </w:rPr>
        <w:t>教室平面图（表</w:t>
      </w:r>
      <w:r>
        <w:rPr>
          <w:rFonts w:hint="eastAsia"/>
          <w:sz w:val="28"/>
        </w:rPr>
        <w:t>3-8</w:t>
      </w:r>
      <w:r>
        <w:rPr>
          <w:rFonts w:hint="eastAsia"/>
          <w:sz w:val="28"/>
        </w:rPr>
        <w:t>）</w:t>
      </w:r>
    </w:p>
    <w:p w:rsidR="00F7267E" w:rsidRDefault="00F7267E" w:rsidP="00F7267E">
      <w:pPr>
        <w:numPr>
          <w:ilvl w:val="1"/>
          <w:numId w:val="1"/>
        </w:numPr>
        <w:rPr>
          <w:sz w:val="28"/>
        </w:rPr>
      </w:pPr>
      <w:r>
        <w:rPr>
          <w:rFonts w:hint="eastAsia"/>
          <w:sz w:val="28"/>
        </w:rPr>
        <w:t>评审总结（表</w:t>
      </w:r>
      <w:r>
        <w:rPr>
          <w:rFonts w:hint="eastAsia"/>
          <w:sz w:val="28"/>
        </w:rPr>
        <w:t>3-9</w:t>
      </w:r>
      <w:r>
        <w:rPr>
          <w:rFonts w:hint="eastAsia"/>
          <w:sz w:val="28"/>
        </w:rPr>
        <w:t>）</w:t>
      </w:r>
    </w:p>
    <w:p w:rsidR="00F7267E" w:rsidRDefault="00F7267E" w:rsidP="00F7267E">
      <w:pPr>
        <w:tabs>
          <w:tab w:val="center" w:pos="4394"/>
        </w:tabs>
        <w:jc w:val="left"/>
        <w:rPr>
          <w:sz w:val="28"/>
        </w:rPr>
      </w:pPr>
    </w:p>
    <w:p w:rsidR="00F7267E" w:rsidRDefault="00F7267E" w:rsidP="00F7267E">
      <w:pPr>
        <w:tabs>
          <w:tab w:val="center" w:pos="4394"/>
        </w:tabs>
        <w:jc w:val="left"/>
        <w:rPr>
          <w:sz w:val="28"/>
        </w:rPr>
      </w:pPr>
    </w:p>
    <w:p w:rsidR="00F7267E" w:rsidRDefault="00F7267E" w:rsidP="00F7267E">
      <w:pPr>
        <w:tabs>
          <w:tab w:val="center" w:pos="4394"/>
        </w:tabs>
        <w:jc w:val="left"/>
        <w:rPr>
          <w:sz w:val="28"/>
        </w:rPr>
      </w:pPr>
      <w:r>
        <w:rPr>
          <w:rFonts w:hint="eastAsia"/>
          <w:sz w:val="28"/>
        </w:rPr>
        <w:lastRenderedPageBreak/>
        <w:t>表</w:t>
      </w:r>
      <w:r>
        <w:rPr>
          <w:rFonts w:hint="eastAsia"/>
          <w:sz w:val="28"/>
        </w:rPr>
        <w:t>1-1</w:t>
      </w:r>
    </w:p>
    <w:p w:rsidR="001F26F0" w:rsidRPr="007E5EC7" w:rsidRDefault="00F7267E" w:rsidP="0005536A">
      <w:pPr>
        <w:tabs>
          <w:tab w:val="center" w:pos="4394"/>
        </w:tabs>
        <w:jc w:val="left"/>
        <w:rPr>
          <w:b/>
          <w:bCs/>
          <w:sz w:val="36"/>
        </w:rPr>
      </w:pPr>
      <w:r>
        <w:rPr>
          <w:rFonts w:hint="eastAsia"/>
          <w:b/>
          <w:bCs/>
        </w:rPr>
        <w:t>培训机构（盖章）：</w:t>
      </w:r>
      <w:r>
        <w:rPr>
          <w:rFonts w:hint="eastAsia"/>
          <w:b/>
          <w:bCs/>
          <w:sz w:val="36"/>
        </w:rPr>
        <w:t>法</w:t>
      </w:r>
      <w:r>
        <w:rPr>
          <w:rFonts w:hint="eastAsia"/>
          <w:b/>
          <w:bCs/>
          <w:sz w:val="36"/>
        </w:rPr>
        <w:t xml:space="preserve">  </w:t>
      </w:r>
      <w:r>
        <w:rPr>
          <w:rFonts w:hint="eastAsia"/>
          <w:b/>
          <w:bCs/>
          <w:sz w:val="36"/>
        </w:rPr>
        <w:t>人</w:t>
      </w:r>
      <w:r>
        <w:rPr>
          <w:rFonts w:hint="eastAsia"/>
          <w:b/>
          <w:bCs/>
          <w:sz w:val="36"/>
        </w:rPr>
        <w:t xml:space="preserve">  </w:t>
      </w:r>
      <w:r>
        <w:rPr>
          <w:rFonts w:hint="eastAsia"/>
          <w:b/>
          <w:bCs/>
          <w:sz w:val="36"/>
        </w:rPr>
        <w:t>登</w:t>
      </w:r>
      <w:r>
        <w:rPr>
          <w:rFonts w:hint="eastAsia"/>
          <w:b/>
          <w:bCs/>
          <w:sz w:val="36"/>
        </w:rPr>
        <w:t xml:space="preserve">  </w:t>
      </w:r>
      <w:r>
        <w:rPr>
          <w:rFonts w:hint="eastAsia"/>
          <w:b/>
          <w:bCs/>
          <w:sz w:val="36"/>
        </w:rPr>
        <w:t>记</w:t>
      </w:r>
      <w:r>
        <w:rPr>
          <w:rFonts w:hint="eastAsia"/>
          <w:b/>
          <w:bCs/>
          <w:sz w:val="36"/>
        </w:rPr>
        <w:t xml:space="preserve">  </w:t>
      </w:r>
      <w:r>
        <w:rPr>
          <w:rFonts w:hint="eastAsia"/>
          <w:b/>
          <w:bCs/>
          <w:sz w:val="36"/>
        </w:rPr>
        <w:t>表</w:t>
      </w:r>
    </w:p>
    <w:tbl>
      <w:tblPr>
        <w:tblpPr w:leftFromText="180" w:rightFromText="180" w:vertAnchor="text" w:horzAnchor="margin" w:tblpY="3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7"/>
        <w:gridCol w:w="185"/>
        <w:gridCol w:w="925"/>
        <w:gridCol w:w="556"/>
        <w:gridCol w:w="1244"/>
        <w:gridCol w:w="926"/>
        <w:gridCol w:w="370"/>
        <w:gridCol w:w="741"/>
        <w:gridCol w:w="185"/>
        <w:gridCol w:w="1296"/>
        <w:gridCol w:w="1951"/>
      </w:tblGrid>
      <w:tr w:rsidR="00F7267E">
        <w:trPr>
          <w:trHeight w:val="711"/>
        </w:trPr>
        <w:tc>
          <w:tcPr>
            <w:tcW w:w="667" w:type="dxa"/>
            <w:vAlign w:val="center"/>
          </w:tcPr>
          <w:p w:rsidR="00F7267E" w:rsidRDefault="00F7267E" w:rsidP="00F7267E">
            <w:pPr>
              <w:jc w:val="center"/>
              <w:rPr>
                <w:b/>
                <w:bCs/>
              </w:rPr>
            </w:pPr>
            <w:r>
              <w:rPr>
                <w:rFonts w:hint="eastAsia"/>
                <w:b/>
                <w:bCs/>
              </w:rPr>
              <w:t>法人姓名</w:t>
            </w:r>
          </w:p>
        </w:tc>
        <w:tc>
          <w:tcPr>
            <w:tcW w:w="1666" w:type="dxa"/>
            <w:gridSpan w:val="3"/>
            <w:vAlign w:val="center"/>
          </w:tcPr>
          <w:p w:rsidR="00F7267E" w:rsidRDefault="00A23113" w:rsidP="00F7267E">
            <w:pPr>
              <w:jc w:val="center"/>
              <w:rPr>
                <w:b/>
                <w:bCs/>
              </w:rPr>
            </w:pPr>
            <w:r w:rsidRPr="00A23113">
              <w:rPr>
                <w:b/>
                <w:bCs/>
              </w:rPr>
              <w:t>FRXM</w:t>
            </w:r>
          </w:p>
        </w:tc>
        <w:tc>
          <w:tcPr>
            <w:tcW w:w="1111" w:type="dxa"/>
            <w:vAlign w:val="center"/>
          </w:tcPr>
          <w:p w:rsidR="00F7267E" w:rsidRDefault="00F7267E" w:rsidP="00F7267E">
            <w:pPr>
              <w:jc w:val="center"/>
              <w:rPr>
                <w:b/>
                <w:bCs/>
              </w:rPr>
            </w:pPr>
            <w:r>
              <w:rPr>
                <w:rFonts w:hint="eastAsia"/>
                <w:b/>
                <w:bCs/>
              </w:rPr>
              <w:t>性别</w:t>
            </w:r>
          </w:p>
        </w:tc>
        <w:tc>
          <w:tcPr>
            <w:tcW w:w="1296" w:type="dxa"/>
            <w:gridSpan w:val="2"/>
            <w:vAlign w:val="center"/>
          </w:tcPr>
          <w:p w:rsidR="00F7267E" w:rsidRDefault="00A23113" w:rsidP="00F7267E">
            <w:pPr>
              <w:jc w:val="center"/>
              <w:rPr>
                <w:b/>
                <w:bCs/>
              </w:rPr>
            </w:pPr>
            <w:r w:rsidRPr="00A23113">
              <w:rPr>
                <w:b/>
                <w:bCs/>
              </w:rPr>
              <w:t>XB</w:t>
            </w:r>
          </w:p>
        </w:tc>
        <w:tc>
          <w:tcPr>
            <w:tcW w:w="926" w:type="dxa"/>
            <w:gridSpan w:val="2"/>
            <w:vAlign w:val="center"/>
          </w:tcPr>
          <w:p w:rsidR="00F7267E" w:rsidRDefault="00F7267E" w:rsidP="00F7267E">
            <w:pPr>
              <w:jc w:val="center"/>
              <w:rPr>
                <w:b/>
                <w:bCs/>
              </w:rPr>
            </w:pPr>
            <w:r>
              <w:rPr>
                <w:rFonts w:hint="eastAsia"/>
                <w:b/>
                <w:bCs/>
              </w:rPr>
              <w:t>出生</w:t>
            </w:r>
          </w:p>
          <w:p w:rsidR="00F7267E" w:rsidRDefault="00F7267E" w:rsidP="00F7267E">
            <w:pPr>
              <w:jc w:val="center"/>
              <w:rPr>
                <w:b/>
                <w:bCs/>
              </w:rPr>
            </w:pPr>
            <w:r>
              <w:rPr>
                <w:rFonts w:hint="eastAsia"/>
                <w:b/>
                <w:bCs/>
              </w:rPr>
              <w:t>年月</w:t>
            </w:r>
          </w:p>
        </w:tc>
        <w:tc>
          <w:tcPr>
            <w:tcW w:w="3100" w:type="dxa"/>
            <w:gridSpan w:val="2"/>
            <w:vAlign w:val="center"/>
          </w:tcPr>
          <w:p w:rsidR="00F7267E" w:rsidRDefault="00F7267E" w:rsidP="00A23113">
            <w:pPr>
              <w:jc w:val="center"/>
              <w:rPr>
                <w:b/>
                <w:bCs/>
              </w:rPr>
            </w:pPr>
            <w:r>
              <w:rPr>
                <w:rFonts w:hint="eastAsia"/>
                <w:b/>
                <w:bCs/>
              </w:rPr>
              <w:t xml:space="preserve">  </w:t>
            </w:r>
            <w:r w:rsidR="00A23113" w:rsidRPr="00A23113">
              <w:rPr>
                <w:b/>
                <w:bCs/>
              </w:rPr>
              <w:t>CSNY</w:t>
            </w:r>
          </w:p>
        </w:tc>
      </w:tr>
      <w:tr w:rsidR="00F7267E">
        <w:trPr>
          <w:trHeight w:val="711"/>
        </w:trPr>
        <w:tc>
          <w:tcPr>
            <w:tcW w:w="667" w:type="dxa"/>
            <w:vAlign w:val="center"/>
          </w:tcPr>
          <w:p w:rsidR="00F7267E" w:rsidRDefault="00F7267E" w:rsidP="00F7267E">
            <w:pPr>
              <w:jc w:val="center"/>
              <w:rPr>
                <w:b/>
                <w:bCs/>
              </w:rPr>
            </w:pPr>
            <w:r>
              <w:rPr>
                <w:rFonts w:hint="eastAsia"/>
                <w:b/>
                <w:bCs/>
              </w:rPr>
              <w:t>民族</w:t>
            </w:r>
          </w:p>
        </w:tc>
        <w:tc>
          <w:tcPr>
            <w:tcW w:w="1666" w:type="dxa"/>
            <w:gridSpan w:val="3"/>
            <w:vAlign w:val="center"/>
          </w:tcPr>
          <w:p w:rsidR="00F7267E" w:rsidRDefault="00A23113" w:rsidP="00F7267E">
            <w:pPr>
              <w:jc w:val="center"/>
              <w:rPr>
                <w:b/>
                <w:bCs/>
              </w:rPr>
            </w:pPr>
            <w:r w:rsidRPr="00A23113">
              <w:rPr>
                <w:b/>
                <w:bCs/>
              </w:rPr>
              <w:t>MZ</w:t>
            </w:r>
          </w:p>
        </w:tc>
        <w:tc>
          <w:tcPr>
            <w:tcW w:w="1111" w:type="dxa"/>
            <w:vAlign w:val="center"/>
          </w:tcPr>
          <w:p w:rsidR="00F7267E" w:rsidRDefault="00F7267E" w:rsidP="00F7267E">
            <w:pPr>
              <w:jc w:val="center"/>
              <w:rPr>
                <w:b/>
                <w:bCs/>
              </w:rPr>
            </w:pPr>
            <w:r>
              <w:rPr>
                <w:rFonts w:hint="eastAsia"/>
                <w:b/>
                <w:bCs/>
              </w:rPr>
              <w:t>文化</w:t>
            </w:r>
          </w:p>
          <w:p w:rsidR="00F7267E" w:rsidRDefault="00F7267E" w:rsidP="00F7267E">
            <w:pPr>
              <w:jc w:val="center"/>
              <w:rPr>
                <w:b/>
                <w:bCs/>
              </w:rPr>
            </w:pPr>
            <w:r>
              <w:rPr>
                <w:rFonts w:hint="eastAsia"/>
                <w:b/>
                <w:bCs/>
              </w:rPr>
              <w:t>程度</w:t>
            </w:r>
          </w:p>
        </w:tc>
        <w:tc>
          <w:tcPr>
            <w:tcW w:w="1296" w:type="dxa"/>
            <w:gridSpan w:val="2"/>
            <w:vAlign w:val="center"/>
          </w:tcPr>
          <w:p w:rsidR="00F7267E" w:rsidRDefault="00A23113" w:rsidP="00F7267E">
            <w:pPr>
              <w:jc w:val="center"/>
              <w:rPr>
                <w:b/>
                <w:bCs/>
              </w:rPr>
            </w:pPr>
            <w:r w:rsidRPr="00A23113">
              <w:rPr>
                <w:b/>
                <w:bCs/>
              </w:rPr>
              <w:t>WHCD</w:t>
            </w:r>
          </w:p>
        </w:tc>
        <w:tc>
          <w:tcPr>
            <w:tcW w:w="926" w:type="dxa"/>
            <w:gridSpan w:val="2"/>
            <w:vAlign w:val="center"/>
          </w:tcPr>
          <w:p w:rsidR="00F7267E" w:rsidRDefault="00F7267E" w:rsidP="00F7267E">
            <w:pPr>
              <w:jc w:val="center"/>
              <w:rPr>
                <w:b/>
                <w:bCs/>
              </w:rPr>
            </w:pPr>
            <w:r>
              <w:rPr>
                <w:rFonts w:hint="eastAsia"/>
                <w:b/>
                <w:bCs/>
              </w:rPr>
              <w:t>身份</w:t>
            </w:r>
          </w:p>
          <w:p w:rsidR="00F7267E" w:rsidRDefault="00F7267E" w:rsidP="00F7267E">
            <w:pPr>
              <w:jc w:val="center"/>
              <w:rPr>
                <w:b/>
                <w:bCs/>
              </w:rPr>
            </w:pPr>
            <w:r>
              <w:rPr>
                <w:rFonts w:hint="eastAsia"/>
                <w:b/>
                <w:bCs/>
              </w:rPr>
              <w:t>证号</w:t>
            </w:r>
          </w:p>
        </w:tc>
        <w:tc>
          <w:tcPr>
            <w:tcW w:w="3100" w:type="dxa"/>
            <w:gridSpan w:val="2"/>
            <w:vAlign w:val="center"/>
          </w:tcPr>
          <w:p w:rsidR="00F7267E" w:rsidRDefault="00A23113" w:rsidP="00F7267E">
            <w:pPr>
              <w:jc w:val="center"/>
              <w:rPr>
                <w:b/>
                <w:bCs/>
              </w:rPr>
            </w:pPr>
            <w:r w:rsidRPr="00A23113">
              <w:rPr>
                <w:b/>
                <w:bCs/>
              </w:rPr>
              <w:t>SFZH</w:t>
            </w:r>
          </w:p>
        </w:tc>
      </w:tr>
      <w:tr w:rsidR="00F7267E">
        <w:trPr>
          <w:cantSplit/>
          <w:trHeight w:val="1211"/>
        </w:trPr>
        <w:tc>
          <w:tcPr>
            <w:tcW w:w="1777" w:type="dxa"/>
            <w:gridSpan w:val="3"/>
            <w:vAlign w:val="center"/>
          </w:tcPr>
          <w:p w:rsidR="00F7267E" w:rsidRDefault="00F7267E" w:rsidP="00F7267E">
            <w:pPr>
              <w:jc w:val="center"/>
              <w:rPr>
                <w:b/>
                <w:bCs/>
              </w:rPr>
            </w:pPr>
            <w:r>
              <w:rPr>
                <w:rFonts w:hint="eastAsia"/>
                <w:b/>
                <w:bCs/>
              </w:rPr>
              <w:t>工作单位</w:t>
            </w:r>
          </w:p>
        </w:tc>
        <w:tc>
          <w:tcPr>
            <w:tcW w:w="5185" w:type="dxa"/>
            <w:gridSpan w:val="7"/>
            <w:vAlign w:val="center"/>
          </w:tcPr>
          <w:p w:rsidR="00F7267E" w:rsidRDefault="00A23113" w:rsidP="00F7267E">
            <w:pPr>
              <w:jc w:val="center"/>
              <w:rPr>
                <w:b/>
                <w:bCs/>
              </w:rPr>
            </w:pPr>
            <w:r w:rsidRPr="00A23113">
              <w:rPr>
                <w:b/>
                <w:bCs/>
              </w:rPr>
              <w:t>GZDW</w:t>
            </w:r>
          </w:p>
        </w:tc>
        <w:tc>
          <w:tcPr>
            <w:tcW w:w="1804" w:type="dxa"/>
            <w:vMerge w:val="restart"/>
            <w:vAlign w:val="center"/>
          </w:tcPr>
          <w:p w:rsidR="00F7267E" w:rsidRDefault="00F2657C" w:rsidP="00F2657C">
            <w:pPr>
              <w:jc w:val="center"/>
              <w:rPr>
                <w:b/>
                <w:bCs/>
              </w:rPr>
            </w:pPr>
            <w:r w:rsidRPr="00F2657C">
              <w:rPr>
                <w:b/>
                <w:bCs/>
              </w:rPr>
              <w:t>DEALER_PHOTO</w:t>
            </w:r>
          </w:p>
        </w:tc>
      </w:tr>
      <w:tr w:rsidR="00F7267E">
        <w:trPr>
          <w:cantSplit/>
          <w:trHeight w:val="1541"/>
        </w:trPr>
        <w:tc>
          <w:tcPr>
            <w:tcW w:w="1777" w:type="dxa"/>
            <w:gridSpan w:val="3"/>
            <w:vAlign w:val="center"/>
          </w:tcPr>
          <w:p w:rsidR="00F7267E" w:rsidRDefault="00F7267E" w:rsidP="00F7267E">
            <w:pPr>
              <w:jc w:val="center"/>
              <w:rPr>
                <w:b/>
                <w:bCs/>
              </w:rPr>
            </w:pPr>
            <w:r>
              <w:rPr>
                <w:rFonts w:hint="eastAsia"/>
                <w:b/>
                <w:bCs/>
              </w:rPr>
              <w:t>联系电话</w:t>
            </w:r>
          </w:p>
        </w:tc>
        <w:tc>
          <w:tcPr>
            <w:tcW w:w="2963" w:type="dxa"/>
            <w:gridSpan w:val="4"/>
            <w:vAlign w:val="center"/>
          </w:tcPr>
          <w:p w:rsidR="00F7267E" w:rsidRDefault="00A23113" w:rsidP="00F7267E">
            <w:pPr>
              <w:jc w:val="center"/>
              <w:rPr>
                <w:b/>
                <w:bCs/>
              </w:rPr>
            </w:pPr>
            <w:r w:rsidRPr="00A23113">
              <w:rPr>
                <w:b/>
                <w:bCs/>
              </w:rPr>
              <w:t>LXDH</w:t>
            </w:r>
          </w:p>
        </w:tc>
        <w:tc>
          <w:tcPr>
            <w:tcW w:w="926" w:type="dxa"/>
            <w:gridSpan w:val="2"/>
            <w:vAlign w:val="center"/>
          </w:tcPr>
          <w:p w:rsidR="00F7267E" w:rsidRDefault="00F7267E" w:rsidP="00F7267E">
            <w:pPr>
              <w:jc w:val="center"/>
              <w:rPr>
                <w:b/>
                <w:bCs/>
              </w:rPr>
            </w:pPr>
            <w:r>
              <w:rPr>
                <w:rFonts w:hint="eastAsia"/>
                <w:b/>
                <w:bCs/>
              </w:rPr>
              <w:t>邮编</w:t>
            </w:r>
          </w:p>
        </w:tc>
        <w:tc>
          <w:tcPr>
            <w:tcW w:w="1296" w:type="dxa"/>
            <w:vAlign w:val="center"/>
          </w:tcPr>
          <w:p w:rsidR="00F7267E" w:rsidRDefault="00A23113" w:rsidP="00F7267E">
            <w:pPr>
              <w:jc w:val="center"/>
              <w:rPr>
                <w:b/>
                <w:bCs/>
              </w:rPr>
            </w:pPr>
            <w:r w:rsidRPr="00A23113">
              <w:rPr>
                <w:b/>
                <w:bCs/>
              </w:rPr>
              <w:t>YB</w:t>
            </w:r>
          </w:p>
        </w:tc>
        <w:tc>
          <w:tcPr>
            <w:tcW w:w="1804" w:type="dxa"/>
            <w:vMerge/>
            <w:vAlign w:val="center"/>
          </w:tcPr>
          <w:p w:rsidR="00F7267E" w:rsidRDefault="00F7267E" w:rsidP="00F7267E">
            <w:pPr>
              <w:jc w:val="center"/>
              <w:rPr>
                <w:b/>
                <w:bCs/>
              </w:rPr>
            </w:pPr>
          </w:p>
        </w:tc>
      </w:tr>
      <w:tr w:rsidR="00F7267E">
        <w:trPr>
          <w:cantSplit/>
          <w:trHeight w:val="688"/>
        </w:trPr>
        <w:tc>
          <w:tcPr>
            <w:tcW w:w="2333" w:type="dxa"/>
            <w:gridSpan w:val="4"/>
            <w:vAlign w:val="center"/>
          </w:tcPr>
          <w:p w:rsidR="00F7267E" w:rsidRDefault="00F7267E" w:rsidP="00F7267E">
            <w:pPr>
              <w:jc w:val="center"/>
              <w:rPr>
                <w:b/>
                <w:bCs/>
              </w:rPr>
            </w:pPr>
            <w:r>
              <w:rPr>
                <w:rFonts w:hint="eastAsia"/>
                <w:b/>
                <w:bCs/>
              </w:rPr>
              <w:t>驾驶证准驾车型</w:t>
            </w:r>
          </w:p>
        </w:tc>
        <w:tc>
          <w:tcPr>
            <w:tcW w:w="1111" w:type="dxa"/>
            <w:vAlign w:val="center"/>
          </w:tcPr>
          <w:p w:rsidR="00F7267E" w:rsidRDefault="00A23113" w:rsidP="00F7267E">
            <w:pPr>
              <w:jc w:val="center"/>
              <w:rPr>
                <w:b/>
                <w:bCs/>
              </w:rPr>
            </w:pPr>
            <w:r w:rsidRPr="00A23113">
              <w:rPr>
                <w:b/>
                <w:bCs/>
              </w:rPr>
              <w:t>JSZZJSCX</w:t>
            </w:r>
          </w:p>
        </w:tc>
        <w:tc>
          <w:tcPr>
            <w:tcW w:w="926" w:type="dxa"/>
            <w:vAlign w:val="center"/>
          </w:tcPr>
          <w:p w:rsidR="00F7267E" w:rsidRDefault="00F7267E" w:rsidP="00F7267E">
            <w:pPr>
              <w:jc w:val="center"/>
              <w:rPr>
                <w:b/>
                <w:bCs/>
              </w:rPr>
            </w:pPr>
            <w:r>
              <w:rPr>
                <w:rFonts w:hint="eastAsia"/>
                <w:b/>
                <w:bCs/>
              </w:rPr>
              <w:t>学历</w:t>
            </w:r>
          </w:p>
        </w:tc>
        <w:tc>
          <w:tcPr>
            <w:tcW w:w="1111" w:type="dxa"/>
            <w:gridSpan w:val="2"/>
            <w:vAlign w:val="center"/>
          </w:tcPr>
          <w:p w:rsidR="00F7267E" w:rsidRDefault="00A23113" w:rsidP="00F7267E">
            <w:pPr>
              <w:jc w:val="center"/>
              <w:rPr>
                <w:b/>
                <w:bCs/>
              </w:rPr>
            </w:pPr>
            <w:r w:rsidRPr="00A23113">
              <w:rPr>
                <w:b/>
                <w:bCs/>
              </w:rPr>
              <w:t>XL</w:t>
            </w:r>
          </w:p>
        </w:tc>
        <w:tc>
          <w:tcPr>
            <w:tcW w:w="1481" w:type="dxa"/>
            <w:gridSpan w:val="2"/>
            <w:vAlign w:val="center"/>
          </w:tcPr>
          <w:p w:rsidR="00F7267E" w:rsidRDefault="00F7267E" w:rsidP="00F7267E">
            <w:pPr>
              <w:jc w:val="center"/>
              <w:rPr>
                <w:b/>
                <w:bCs/>
              </w:rPr>
            </w:pPr>
            <w:r>
              <w:rPr>
                <w:rFonts w:hint="eastAsia"/>
                <w:b/>
                <w:bCs/>
              </w:rPr>
              <w:t>学历证书号</w:t>
            </w:r>
          </w:p>
        </w:tc>
        <w:tc>
          <w:tcPr>
            <w:tcW w:w="1804" w:type="dxa"/>
            <w:vAlign w:val="center"/>
          </w:tcPr>
          <w:p w:rsidR="00F7267E" w:rsidRDefault="003111A9" w:rsidP="00F7267E">
            <w:pPr>
              <w:jc w:val="center"/>
              <w:rPr>
                <w:b/>
                <w:bCs/>
              </w:rPr>
            </w:pPr>
            <w:r>
              <w:rPr>
                <w:rFonts w:hint="eastAsia"/>
                <w:b/>
                <w:bCs/>
              </w:rPr>
              <w:t>FRZSH</w:t>
            </w:r>
          </w:p>
        </w:tc>
      </w:tr>
      <w:tr w:rsidR="00F7267E">
        <w:trPr>
          <w:cantSplit/>
          <w:trHeight w:val="4111"/>
        </w:trPr>
        <w:tc>
          <w:tcPr>
            <w:tcW w:w="852" w:type="dxa"/>
            <w:gridSpan w:val="2"/>
            <w:tcBorders>
              <w:bottom w:val="single" w:sz="4" w:space="0" w:color="auto"/>
            </w:tcBorders>
            <w:vAlign w:val="center"/>
          </w:tcPr>
          <w:p w:rsidR="00F7267E" w:rsidRDefault="00F7267E" w:rsidP="00F7267E">
            <w:pPr>
              <w:jc w:val="center"/>
              <w:rPr>
                <w:b/>
                <w:bCs/>
              </w:rPr>
            </w:pPr>
            <w:r>
              <w:rPr>
                <w:rFonts w:hint="eastAsia"/>
                <w:b/>
                <w:bCs/>
              </w:rPr>
              <w:t>个</w:t>
            </w:r>
          </w:p>
          <w:p w:rsidR="00F7267E" w:rsidRDefault="00F7267E" w:rsidP="00F7267E">
            <w:pPr>
              <w:jc w:val="center"/>
              <w:rPr>
                <w:b/>
                <w:bCs/>
              </w:rPr>
            </w:pPr>
            <w:r>
              <w:rPr>
                <w:rFonts w:hint="eastAsia"/>
                <w:b/>
                <w:bCs/>
              </w:rPr>
              <w:t>人</w:t>
            </w:r>
          </w:p>
          <w:p w:rsidR="00F7267E" w:rsidRDefault="00F7267E" w:rsidP="00F7267E">
            <w:pPr>
              <w:jc w:val="center"/>
              <w:rPr>
                <w:b/>
                <w:bCs/>
              </w:rPr>
            </w:pPr>
            <w:r>
              <w:rPr>
                <w:rFonts w:hint="eastAsia"/>
                <w:b/>
                <w:bCs/>
              </w:rPr>
              <w:t>简</w:t>
            </w:r>
          </w:p>
          <w:p w:rsidR="00F7267E" w:rsidRDefault="00F7267E" w:rsidP="00F7267E">
            <w:pPr>
              <w:jc w:val="center"/>
              <w:rPr>
                <w:b/>
                <w:bCs/>
              </w:rPr>
            </w:pPr>
            <w:r>
              <w:rPr>
                <w:rFonts w:hint="eastAsia"/>
                <w:b/>
                <w:bCs/>
              </w:rPr>
              <w:t>历</w:t>
            </w:r>
          </w:p>
        </w:tc>
        <w:tc>
          <w:tcPr>
            <w:tcW w:w="7914" w:type="dxa"/>
            <w:gridSpan w:val="9"/>
            <w:tcBorders>
              <w:bottom w:val="single" w:sz="4" w:space="0" w:color="auto"/>
            </w:tcBorders>
            <w:vAlign w:val="center"/>
          </w:tcPr>
          <w:p w:rsidR="00F7267E" w:rsidRDefault="00A23113" w:rsidP="00F7267E">
            <w:pPr>
              <w:jc w:val="center"/>
              <w:rPr>
                <w:b/>
                <w:bCs/>
              </w:rPr>
            </w:pPr>
            <w:r w:rsidRPr="00A23113">
              <w:rPr>
                <w:b/>
                <w:bCs/>
              </w:rPr>
              <w:t>GRJL</w:t>
            </w:r>
          </w:p>
        </w:tc>
      </w:tr>
      <w:tr w:rsidR="00F7267E">
        <w:trPr>
          <w:cantSplit/>
          <w:trHeight w:val="2474"/>
        </w:trPr>
        <w:tc>
          <w:tcPr>
            <w:tcW w:w="852" w:type="dxa"/>
            <w:gridSpan w:val="2"/>
            <w:vAlign w:val="center"/>
          </w:tcPr>
          <w:p w:rsidR="00F7267E" w:rsidRDefault="00F7267E" w:rsidP="00F7267E">
            <w:pPr>
              <w:jc w:val="center"/>
              <w:rPr>
                <w:b/>
                <w:bCs/>
              </w:rPr>
            </w:pPr>
            <w:r>
              <w:rPr>
                <w:rFonts w:hint="eastAsia"/>
                <w:b/>
                <w:bCs/>
              </w:rPr>
              <w:t>审</w:t>
            </w:r>
          </w:p>
          <w:p w:rsidR="00F7267E" w:rsidRDefault="00F7267E" w:rsidP="00F7267E">
            <w:pPr>
              <w:jc w:val="center"/>
              <w:rPr>
                <w:b/>
                <w:bCs/>
              </w:rPr>
            </w:pPr>
            <w:r>
              <w:rPr>
                <w:rFonts w:hint="eastAsia"/>
                <w:b/>
                <w:bCs/>
              </w:rPr>
              <w:t>验</w:t>
            </w:r>
          </w:p>
          <w:p w:rsidR="00F7267E" w:rsidRDefault="00F7267E" w:rsidP="00F7267E">
            <w:pPr>
              <w:jc w:val="center"/>
              <w:rPr>
                <w:b/>
                <w:bCs/>
              </w:rPr>
            </w:pPr>
            <w:r>
              <w:rPr>
                <w:rFonts w:hint="eastAsia"/>
                <w:b/>
                <w:bCs/>
              </w:rPr>
              <w:t>人</w:t>
            </w:r>
          </w:p>
        </w:tc>
        <w:tc>
          <w:tcPr>
            <w:tcW w:w="7914" w:type="dxa"/>
            <w:gridSpan w:val="9"/>
            <w:vAlign w:val="center"/>
          </w:tcPr>
          <w:p w:rsidR="00F7267E" w:rsidRDefault="00F7267E" w:rsidP="00F7267E">
            <w:pPr>
              <w:jc w:val="center"/>
              <w:rPr>
                <w:b/>
                <w:bCs/>
              </w:rPr>
            </w:pPr>
          </w:p>
          <w:p w:rsidR="00F7267E" w:rsidRDefault="00F7267E" w:rsidP="00F7267E">
            <w:pPr>
              <w:ind w:firstLine="750"/>
              <w:jc w:val="center"/>
              <w:rPr>
                <w:b/>
                <w:bCs/>
              </w:rPr>
            </w:pPr>
          </w:p>
          <w:p w:rsidR="00F7267E" w:rsidRDefault="00F7267E" w:rsidP="00F7267E">
            <w:pPr>
              <w:ind w:firstLine="750"/>
              <w:jc w:val="center"/>
              <w:rPr>
                <w:b/>
                <w:bCs/>
              </w:rPr>
            </w:pPr>
          </w:p>
          <w:p w:rsidR="00F7267E" w:rsidRDefault="00F7267E" w:rsidP="00F7267E">
            <w:pPr>
              <w:ind w:firstLine="750"/>
              <w:jc w:val="center"/>
              <w:rPr>
                <w:b/>
                <w:bCs/>
              </w:rPr>
            </w:pPr>
            <w:r>
              <w:rPr>
                <w:rFonts w:hint="eastAsia"/>
                <w:b/>
                <w:bCs/>
              </w:rPr>
              <w:t xml:space="preserve">             </w:t>
            </w:r>
          </w:p>
          <w:p w:rsidR="00F7267E" w:rsidRDefault="00F7267E" w:rsidP="00F7267E">
            <w:pPr>
              <w:ind w:firstLine="750"/>
              <w:jc w:val="center"/>
              <w:rPr>
                <w:b/>
                <w:bCs/>
              </w:rPr>
            </w:pPr>
            <w:r>
              <w:rPr>
                <w:rFonts w:hint="eastAsia"/>
                <w:b/>
                <w:bCs/>
              </w:rPr>
              <w:t xml:space="preserve">                </w:t>
            </w:r>
            <w:r>
              <w:rPr>
                <w:rFonts w:hint="eastAsia"/>
                <w:b/>
                <w:bCs/>
              </w:rPr>
              <w:t>签章：</w:t>
            </w:r>
          </w:p>
          <w:p w:rsidR="00F7267E" w:rsidRDefault="00F7267E" w:rsidP="00F7267E">
            <w:pPr>
              <w:ind w:firstLine="750"/>
              <w:jc w:val="center"/>
              <w:rPr>
                <w:b/>
                <w:bCs/>
              </w:rPr>
            </w:pPr>
          </w:p>
          <w:p w:rsidR="00F7267E" w:rsidRDefault="00F7267E" w:rsidP="00F7267E">
            <w:pPr>
              <w:ind w:firstLine="2175"/>
              <w:jc w:val="center"/>
              <w:rPr>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F7267E" w:rsidRDefault="00F7267E" w:rsidP="00F7267E">
      <w:pPr>
        <w:rPr>
          <w:b/>
          <w:bCs/>
          <w:sz w:val="30"/>
        </w:rPr>
      </w:pPr>
    </w:p>
    <w:p w:rsidR="00F7267E" w:rsidRDefault="00F7267E" w:rsidP="00F7267E">
      <w:pPr>
        <w:rPr>
          <w:b/>
          <w:bCs/>
          <w:sz w:val="30"/>
        </w:rPr>
      </w:pPr>
    </w:p>
    <w:p w:rsidR="00F7267E" w:rsidRDefault="00F7267E" w:rsidP="00F7267E">
      <w:pPr>
        <w:rPr>
          <w:b/>
          <w:bCs/>
          <w:sz w:val="30"/>
        </w:rPr>
      </w:pPr>
    </w:p>
    <w:p w:rsidR="00F7267E" w:rsidRDefault="00F7267E" w:rsidP="00F7267E">
      <w:pPr>
        <w:tabs>
          <w:tab w:val="center" w:pos="4394"/>
        </w:tabs>
        <w:spacing w:line="240" w:lineRule="atLeast"/>
        <w:jc w:val="left"/>
        <w:rPr>
          <w:b/>
          <w:bCs/>
          <w:sz w:val="30"/>
        </w:rPr>
      </w:pPr>
      <w:r w:rsidRPr="00371DD7">
        <w:rPr>
          <w:rFonts w:hint="eastAsia"/>
          <w:sz w:val="15"/>
          <w:szCs w:val="15"/>
        </w:rPr>
        <w:lastRenderedPageBreak/>
        <w:t>表</w:t>
      </w:r>
      <w:r w:rsidRPr="00371DD7">
        <w:rPr>
          <w:rFonts w:hint="eastAsia"/>
          <w:sz w:val="15"/>
          <w:szCs w:val="15"/>
        </w:rPr>
        <w:t>1-2</w:t>
      </w:r>
      <w:r>
        <w:rPr>
          <w:rFonts w:hint="eastAsia"/>
          <w:sz w:val="15"/>
          <w:szCs w:val="15"/>
        </w:rPr>
        <w:t xml:space="preserve">  </w:t>
      </w:r>
      <w:r>
        <w:rPr>
          <w:rFonts w:hint="eastAsia"/>
          <w:b/>
          <w:bCs/>
        </w:rPr>
        <w:t>培训机构（盖章）：</w:t>
      </w:r>
      <w:r>
        <w:rPr>
          <w:b/>
          <w:bCs/>
          <w:sz w:val="30"/>
        </w:rPr>
        <w:tab/>
      </w:r>
      <w:r>
        <w:rPr>
          <w:rFonts w:hint="eastAsia"/>
          <w:b/>
          <w:bCs/>
          <w:sz w:val="30"/>
        </w:rPr>
        <w:t>岗位职责及管理制度</w:t>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1487"/>
        <w:gridCol w:w="1459"/>
        <w:gridCol w:w="1798"/>
        <w:gridCol w:w="1798"/>
        <w:gridCol w:w="1798"/>
      </w:tblGrid>
      <w:tr w:rsidR="002219C4">
        <w:trPr>
          <w:cantSplit/>
          <w:trHeight w:val="536"/>
        </w:trPr>
        <w:tc>
          <w:tcPr>
            <w:tcW w:w="601" w:type="dxa"/>
            <w:vMerge w:val="restart"/>
            <w:vAlign w:val="center"/>
          </w:tcPr>
          <w:p w:rsidR="00F7267E" w:rsidRDefault="00F7267E" w:rsidP="00F7267E">
            <w:pPr>
              <w:spacing w:line="240" w:lineRule="atLeast"/>
              <w:jc w:val="center"/>
              <w:rPr>
                <w:b/>
                <w:bCs/>
              </w:rPr>
            </w:pPr>
            <w:r>
              <w:rPr>
                <w:rFonts w:hint="eastAsia"/>
                <w:b/>
                <w:bCs/>
              </w:rPr>
              <w:t>序</w:t>
            </w:r>
          </w:p>
          <w:p w:rsidR="00F7267E" w:rsidRDefault="00F7267E" w:rsidP="00F7267E">
            <w:pPr>
              <w:spacing w:line="240" w:lineRule="atLeast"/>
              <w:jc w:val="center"/>
              <w:rPr>
                <w:b/>
                <w:bCs/>
              </w:rPr>
            </w:pPr>
            <w:r>
              <w:rPr>
                <w:rFonts w:hint="eastAsia"/>
                <w:b/>
                <w:bCs/>
              </w:rPr>
              <w:t>号</w:t>
            </w:r>
          </w:p>
        </w:tc>
        <w:tc>
          <w:tcPr>
            <w:tcW w:w="2946" w:type="dxa"/>
            <w:gridSpan w:val="2"/>
            <w:vMerge w:val="restart"/>
            <w:vAlign w:val="center"/>
          </w:tcPr>
          <w:p w:rsidR="00F7267E" w:rsidRDefault="00F7267E" w:rsidP="00F7267E">
            <w:pPr>
              <w:spacing w:line="240" w:lineRule="atLeast"/>
              <w:jc w:val="center"/>
              <w:rPr>
                <w:b/>
                <w:bCs/>
              </w:rPr>
            </w:pPr>
            <w:r>
              <w:rPr>
                <w:rFonts w:hint="eastAsia"/>
                <w:b/>
                <w:bCs/>
              </w:rPr>
              <w:t>内容</w:t>
            </w:r>
          </w:p>
        </w:tc>
        <w:tc>
          <w:tcPr>
            <w:tcW w:w="3596" w:type="dxa"/>
            <w:gridSpan w:val="2"/>
            <w:vAlign w:val="center"/>
          </w:tcPr>
          <w:p w:rsidR="00F7267E" w:rsidRDefault="00F7267E" w:rsidP="00F7267E">
            <w:pPr>
              <w:spacing w:line="240" w:lineRule="atLeast"/>
              <w:jc w:val="center"/>
              <w:rPr>
                <w:b/>
                <w:bCs/>
              </w:rPr>
            </w:pPr>
            <w:r>
              <w:rPr>
                <w:rFonts w:hint="eastAsia"/>
                <w:b/>
                <w:bCs/>
              </w:rPr>
              <w:t>评审情况</w:t>
            </w:r>
          </w:p>
        </w:tc>
        <w:tc>
          <w:tcPr>
            <w:tcW w:w="1798" w:type="dxa"/>
            <w:vMerge w:val="restart"/>
            <w:vAlign w:val="center"/>
          </w:tcPr>
          <w:p w:rsidR="00F7267E" w:rsidRDefault="00F7267E" w:rsidP="00F7267E">
            <w:pPr>
              <w:spacing w:line="240" w:lineRule="atLeast"/>
              <w:jc w:val="center"/>
              <w:rPr>
                <w:b/>
                <w:bCs/>
              </w:rPr>
            </w:pPr>
            <w:r>
              <w:rPr>
                <w:rFonts w:hint="eastAsia"/>
                <w:b/>
                <w:bCs/>
              </w:rPr>
              <w:t>备注</w:t>
            </w:r>
          </w:p>
        </w:tc>
      </w:tr>
      <w:tr w:rsidR="002219C4">
        <w:trPr>
          <w:cantSplit/>
          <w:trHeight w:val="241"/>
        </w:trPr>
        <w:tc>
          <w:tcPr>
            <w:tcW w:w="601" w:type="dxa"/>
            <w:vMerge/>
            <w:vAlign w:val="center"/>
          </w:tcPr>
          <w:p w:rsidR="00F7267E" w:rsidRDefault="00F7267E" w:rsidP="00F7267E">
            <w:pPr>
              <w:spacing w:line="240" w:lineRule="atLeast"/>
              <w:jc w:val="center"/>
              <w:rPr>
                <w:b/>
                <w:bCs/>
              </w:rPr>
            </w:pPr>
          </w:p>
        </w:tc>
        <w:tc>
          <w:tcPr>
            <w:tcW w:w="2946" w:type="dxa"/>
            <w:gridSpan w:val="2"/>
            <w:vMerge/>
            <w:vAlign w:val="center"/>
          </w:tcPr>
          <w:p w:rsidR="00F7267E" w:rsidRDefault="00F7267E" w:rsidP="00F7267E">
            <w:pPr>
              <w:spacing w:line="240" w:lineRule="atLeast"/>
              <w:jc w:val="center"/>
              <w:rPr>
                <w:b/>
                <w:bCs/>
              </w:rPr>
            </w:pPr>
          </w:p>
        </w:tc>
        <w:tc>
          <w:tcPr>
            <w:tcW w:w="1798" w:type="dxa"/>
            <w:vAlign w:val="center"/>
          </w:tcPr>
          <w:p w:rsidR="00F7267E" w:rsidRDefault="00F7267E" w:rsidP="00F7267E">
            <w:pPr>
              <w:spacing w:line="240" w:lineRule="atLeast"/>
              <w:jc w:val="center"/>
              <w:rPr>
                <w:b/>
                <w:bCs/>
              </w:rPr>
            </w:pPr>
            <w:r>
              <w:rPr>
                <w:rFonts w:hint="eastAsia"/>
                <w:b/>
                <w:bCs/>
              </w:rPr>
              <w:t>有</w:t>
            </w:r>
          </w:p>
        </w:tc>
        <w:tc>
          <w:tcPr>
            <w:tcW w:w="1798" w:type="dxa"/>
            <w:vAlign w:val="center"/>
          </w:tcPr>
          <w:p w:rsidR="00F7267E" w:rsidRDefault="00F7267E" w:rsidP="00F7267E">
            <w:pPr>
              <w:spacing w:line="240" w:lineRule="atLeast"/>
              <w:jc w:val="center"/>
              <w:rPr>
                <w:b/>
                <w:bCs/>
              </w:rPr>
            </w:pPr>
            <w:r>
              <w:rPr>
                <w:rFonts w:hint="eastAsia"/>
                <w:b/>
                <w:bCs/>
              </w:rPr>
              <w:t>无</w:t>
            </w:r>
          </w:p>
        </w:tc>
        <w:tc>
          <w:tcPr>
            <w:tcW w:w="1798" w:type="dxa"/>
            <w:vMerge/>
            <w:vAlign w:val="center"/>
          </w:tcPr>
          <w:p w:rsidR="00F7267E" w:rsidRDefault="00F7267E" w:rsidP="00F7267E">
            <w:pPr>
              <w:spacing w:line="240" w:lineRule="atLeast"/>
              <w:jc w:val="center"/>
              <w:rPr>
                <w:b/>
                <w:bCs/>
              </w:rPr>
            </w:pPr>
          </w:p>
        </w:tc>
      </w:tr>
      <w:tr w:rsidR="00F7267E">
        <w:trPr>
          <w:cantSplit/>
          <w:trHeight w:val="502"/>
        </w:trPr>
        <w:tc>
          <w:tcPr>
            <w:tcW w:w="8941" w:type="dxa"/>
            <w:gridSpan w:val="6"/>
            <w:vAlign w:val="center"/>
          </w:tcPr>
          <w:p w:rsidR="00F7267E" w:rsidRDefault="00F7267E" w:rsidP="00A8732C">
            <w:pPr>
              <w:spacing w:line="240" w:lineRule="atLeast"/>
              <w:rPr>
                <w:b/>
                <w:bCs/>
              </w:rPr>
            </w:pPr>
            <w:r>
              <w:rPr>
                <w:rFonts w:hint="eastAsia"/>
                <w:b/>
                <w:bCs/>
              </w:rPr>
              <w:t>一、岗位职责</w:t>
            </w:r>
          </w:p>
        </w:tc>
      </w:tr>
      <w:tr w:rsidR="002219C4">
        <w:trPr>
          <w:trHeight w:val="502"/>
        </w:trPr>
        <w:tc>
          <w:tcPr>
            <w:tcW w:w="601" w:type="dxa"/>
            <w:vAlign w:val="center"/>
          </w:tcPr>
          <w:p w:rsidR="00F7267E" w:rsidRDefault="00F7267E" w:rsidP="00F7267E">
            <w:pPr>
              <w:spacing w:line="240" w:lineRule="atLeast"/>
              <w:jc w:val="center"/>
              <w:rPr>
                <w:b/>
                <w:bCs/>
              </w:rPr>
            </w:pPr>
            <w:r>
              <w:rPr>
                <w:rFonts w:hint="eastAsia"/>
                <w:b/>
                <w:bCs/>
              </w:rPr>
              <w:t>1</w:t>
            </w:r>
          </w:p>
        </w:tc>
        <w:tc>
          <w:tcPr>
            <w:tcW w:w="2946" w:type="dxa"/>
            <w:gridSpan w:val="2"/>
            <w:vAlign w:val="center"/>
          </w:tcPr>
          <w:p w:rsidR="00F7267E" w:rsidRDefault="00F7267E" w:rsidP="00F7267E">
            <w:pPr>
              <w:spacing w:line="240" w:lineRule="atLeast"/>
              <w:rPr>
                <w:b/>
                <w:bCs/>
              </w:rPr>
            </w:pPr>
            <w:r>
              <w:rPr>
                <w:rFonts w:hint="eastAsia"/>
                <w:b/>
                <w:bCs/>
              </w:rPr>
              <w:t>负责人岗位职责</w:t>
            </w:r>
          </w:p>
        </w:tc>
        <w:tc>
          <w:tcPr>
            <w:tcW w:w="1798" w:type="dxa"/>
            <w:vAlign w:val="center"/>
          </w:tcPr>
          <w:p w:rsidR="00F7267E" w:rsidRDefault="00AA175A" w:rsidP="004E26F7">
            <w:pPr>
              <w:spacing w:line="240" w:lineRule="atLeast"/>
              <w:jc w:val="center"/>
              <w:rPr>
                <w:b/>
                <w:bCs/>
              </w:rPr>
            </w:pPr>
            <w:r w:rsidRPr="00AA175A">
              <w:rPr>
                <w:b/>
                <w:bCs/>
              </w:rPr>
              <w:t>GWZZA_1</w:t>
            </w:r>
          </w:p>
        </w:tc>
        <w:tc>
          <w:tcPr>
            <w:tcW w:w="1798" w:type="dxa"/>
            <w:vAlign w:val="center"/>
          </w:tcPr>
          <w:p w:rsidR="00F7267E" w:rsidRDefault="00AA175A" w:rsidP="001F26F0">
            <w:pPr>
              <w:spacing w:line="240" w:lineRule="atLeast"/>
              <w:jc w:val="center"/>
              <w:rPr>
                <w:b/>
                <w:bCs/>
              </w:rPr>
            </w:pPr>
            <w:r w:rsidRPr="00AA175A">
              <w:rPr>
                <w:b/>
                <w:bCs/>
              </w:rPr>
              <w:t>GWZZA_2</w:t>
            </w:r>
          </w:p>
        </w:tc>
        <w:tc>
          <w:tcPr>
            <w:tcW w:w="1798" w:type="dxa"/>
            <w:vAlign w:val="center"/>
          </w:tcPr>
          <w:p w:rsidR="00F7267E" w:rsidRDefault="00A23113" w:rsidP="00F7267E">
            <w:pPr>
              <w:spacing w:line="240" w:lineRule="atLeast"/>
              <w:jc w:val="center"/>
              <w:rPr>
                <w:b/>
                <w:bCs/>
              </w:rPr>
            </w:pPr>
            <w:r w:rsidRPr="00A23113">
              <w:rPr>
                <w:b/>
                <w:bCs/>
              </w:rPr>
              <w:t>GWZZBZA</w:t>
            </w:r>
          </w:p>
        </w:tc>
      </w:tr>
      <w:tr w:rsidR="002219C4">
        <w:trPr>
          <w:trHeight w:val="502"/>
        </w:trPr>
        <w:tc>
          <w:tcPr>
            <w:tcW w:w="601" w:type="dxa"/>
            <w:vAlign w:val="center"/>
          </w:tcPr>
          <w:p w:rsidR="00F7267E" w:rsidRDefault="00F7267E" w:rsidP="00F7267E">
            <w:pPr>
              <w:spacing w:line="240" w:lineRule="atLeast"/>
              <w:jc w:val="center"/>
              <w:rPr>
                <w:b/>
                <w:bCs/>
              </w:rPr>
            </w:pPr>
            <w:r>
              <w:rPr>
                <w:rFonts w:hint="eastAsia"/>
                <w:b/>
                <w:bCs/>
              </w:rPr>
              <w:t>2</w:t>
            </w:r>
          </w:p>
        </w:tc>
        <w:tc>
          <w:tcPr>
            <w:tcW w:w="2946" w:type="dxa"/>
            <w:gridSpan w:val="2"/>
            <w:vAlign w:val="center"/>
          </w:tcPr>
          <w:p w:rsidR="00F7267E" w:rsidRDefault="00F7267E" w:rsidP="00F7267E">
            <w:pPr>
              <w:spacing w:line="240" w:lineRule="atLeast"/>
              <w:rPr>
                <w:b/>
                <w:bCs/>
              </w:rPr>
            </w:pPr>
            <w:r>
              <w:rPr>
                <w:rFonts w:hint="eastAsia"/>
                <w:b/>
                <w:bCs/>
              </w:rPr>
              <w:t>管理人员岗位职责</w:t>
            </w:r>
          </w:p>
        </w:tc>
        <w:tc>
          <w:tcPr>
            <w:tcW w:w="1798" w:type="dxa"/>
            <w:vAlign w:val="center"/>
          </w:tcPr>
          <w:p w:rsidR="00F7267E" w:rsidRDefault="009027E3" w:rsidP="00F7267E">
            <w:pPr>
              <w:spacing w:line="240" w:lineRule="atLeast"/>
              <w:jc w:val="center"/>
              <w:rPr>
                <w:b/>
                <w:bCs/>
              </w:rPr>
            </w:pPr>
            <w:r w:rsidRPr="009027E3">
              <w:rPr>
                <w:b/>
                <w:bCs/>
              </w:rPr>
              <w:t>GWZZB_1</w:t>
            </w:r>
          </w:p>
        </w:tc>
        <w:tc>
          <w:tcPr>
            <w:tcW w:w="1798" w:type="dxa"/>
            <w:vAlign w:val="center"/>
          </w:tcPr>
          <w:p w:rsidR="00F7267E" w:rsidRDefault="00C15693" w:rsidP="00223896">
            <w:pPr>
              <w:spacing w:line="240" w:lineRule="atLeast"/>
              <w:jc w:val="center"/>
              <w:rPr>
                <w:b/>
                <w:bCs/>
              </w:rPr>
            </w:pPr>
            <w:r w:rsidRPr="00C15693">
              <w:rPr>
                <w:b/>
                <w:bCs/>
              </w:rPr>
              <w:t>GWZZB_2</w:t>
            </w:r>
          </w:p>
        </w:tc>
        <w:tc>
          <w:tcPr>
            <w:tcW w:w="1798" w:type="dxa"/>
            <w:vAlign w:val="center"/>
          </w:tcPr>
          <w:p w:rsidR="00F7267E" w:rsidRDefault="002604D1" w:rsidP="00F7267E">
            <w:pPr>
              <w:spacing w:line="240" w:lineRule="atLeast"/>
              <w:jc w:val="center"/>
              <w:rPr>
                <w:b/>
                <w:bCs/>
              </w:rPr>
            </w:pPr>
            <w:r w:rsidRPr="002604D1">
              <w:rPr>
                <w:b/>
                <w:bCs/>
              </w:rPr>
              <w:t>GWZZBZB</w:t>
            </w:r>
          </w:p>
        </w:tc>
      </w:tr>
      <w:tr w:rsidR="002219C4">
        <w:trPr>
          <w:trHeight w:val="502"/>
        </w:trPr>
        <w:tc>
          <w:tcPr>
            <w:tcW w:w="601" w:type="dxa"/>
            <w:vAlign w:val="center"/>
          </w:tcPr>
          <w:p w:rsidR="00F7267E" w:rsidRDefault="00F7267E" w:rsidP="00F7267E">
            <w:pPr>
              <w:spacing w:line="240" w:lineRule="atLeast"/>
              <w:jc w:val="center"/>
              <w:rPr>
                <w:b/>
                <w:bCs/>
              </w:rPr>
            </w:pPr>
            <w:r>
              <w:rPr>
                <w:rFonts w:hint="eastAsia"/>
                <w:b/>
                <w:bCs/>
              </w:rPr>
              <w:t>3</w:t>
            </w:r>
          </w:p>
        </w:tc>
        <w:tc>
          <w:tcPr>
            <w:tcW w:w="2946" w:type="dxa"/>
            <w:gridSpan w:val="2"/>
            <w:vAlign w:val="center"/>
          </w:tcPr>
          <w:p w:rsidR="00F7267E" w:rsidRDefault="00F7267E" w:rsidP="00F7267E">
            <w:pPr>
              <w:spacing w:line="240" w:lineRule="atLeast"/>
              <w:rPr>
                <w:b/>
                <w:bCs/>
              </w:rPr>
            </w:pPr>
            <w:r>
              <w:rPr>
                <w:rFonts w:hint="eastAsia"/>
                <w:b/>
                <w:bCs/>
              </w:rPr>
              <w:t>教学人员岗位职责</w:t>
            </w:r>
          </w:p>
        </w:tc>
        <w:tc>
          <w:tcPr>
            <w:tcW w:w="1798" w:type="dxa"/>
            <w:vAlign w:val="center"/>
          </w:tcPr>
          <w:p w:rsidR="00F7267E" w:rsidRDefault="00AA175A" w:rsidP="004E26F7">
            <w:pPr>
              <w:spacing w:line="240" w:lineRule="atLeast"/>
              <w:jc w:val="center"/>
              <w:rPr>
                <w:b/>
                <w:bCs/>
              </w:rPr>
            </w:pPr>
            <w:r w:rsidRPr="00AA175A">
              <w:rPr>
                <w:b/>
                <w:bCs/>
              </w:rPr>
              <w:t>GWZZC_1</w:t>
            </w:r>
          </w:p>
        </w:tc>
        <w:tc>
          <w:tcPr>
            <w:tcW w:w="1798" w:type="dxa"/>
            <w:vAlign w:val="center"/>
          </w:tcPr>
          <w:p w:rsidR="00F7267E" w:rsidRDefault="00AA175A" w:rsidP="00A22235">
            <w:pPr>
              <w:spacing w:line="240" w:lineRule="atLeast"/>
              <w:jc w:val="center"/>
              <w:rPr>
                <w:b/>
                <w:bCs/>
              </w:rPr>
            </w:pPr>
            <w:r w:rsidRPr="00AA175A">
              <w:rPr>
                <w:b/>
                <w:bCs/>
              </w:rPr>
              <w:t>GWZZC_2</w:t>
            </w:r>
          </w:p>
        </w:tc>
        <w:tc>
          <w:tcPr>
            <w:tcW w:w="1798" w:type="dxa"/>
            <w:vAlign w:val="center"/>
          </w:tcPr>
          <w:p w:rsidR="00F7267E" w:rsidRDefault="00AA175A" w:rsidP="00A23113">
            <w:pPr>
              <w:spacing w:line="240" w:lineRule="atLeast"/>
              <w:jc w:val="center"/>
              <w:rPr>
                <w:b/>
                <w:bCs/>
              </w:rPr>
            </w:pPr>
            <w:r w:rsidRPr="00AA175A">
              <w:rPr>
                <w:b/>
                <w:bCs/>
              </w:rPr>
              <w:t>GWZZBZC</w:t>
            </w:r>
          </w:p>
        </w:tc>
      </w:tr>
      <w:tr w:rsidR="002219C4">
        <w:trPr>
          <w:trHeight w:val="502"/>
        </w:trPr>
        <w:tc>
          <w:tcPr>
            <w:tcW w:w="601" w:type="dxa"/>
            <w:vAlign w:val="center"/>
          </w:tcPr>
          <w:p w:rsidR="00F7267E" w:rsidRDefault="00F7267E" w:rsidP="00F7267E">
            <w:pPr>
              <w:spacing w:line="240" w:lineRule="atLeast"/>
              <w:jc w:val="center"/>
              <w:rPr>
                <w:b/>
                <w:bCs/>
              </w:rPr>
            </w:pPr>
            <w:r>
              <w:rPr>
                <w:rFonts w:hint="eastAsia"/>
                <w:b/>
                <w:bCs/>
              </w:rPr>
              <w:t>4</w:t>
            </w:r>
          </w:p>
        </w:tc>
        <w:tc>
          <w:tcPr>
            <w:tcW w:w="2946" w:type="dxa"/>
            <w:gridSpan w:val="2"/>
            <w:vAlign w:val="center"/>
          </w:tcPr>
          <w:p w:rsidR="00F7267E" w:rsidRDefault="00F7267E" w:rsidP="00F7267E">
            <w:pPr>
              <w:spacing w:line="240" w:lineRule="atLeast"/>
              <w:rPr>
                <w:b/>
                <w:bCs/>
              </w:rPr>
            </w:pPr>
            <w:r>
              <w:rPr>
                <w:rFonts w:hint="eastAsia"/>
                <w:b/>
                <w:bCs/>
              </w:rPr>
              <w:t>其他人员岗位职责</w:t>
            </w:r>
          </w:p>
        </w:tc>
        <w:tc>
          <w:tcPr>
            <w:tcW w:w="1798" w:type="dxa"/>
            <w:vAlign w:val="center"/>
          </w:tcPr>
          <w:p w:rsidR="00F7267E" w:rsidRDefault="00AA175A" w:rsidP="00F7267E">
            <w:pPr>
              <w:spacing w:line="240" w:lineRule="atLeast"/>
              <w:jc w:val="center"/>
              <w:rPr>
                <w:b/>
                <w:bCs/>
              </w:rPr>
            </w:pPr>
            <w:r w:rsidRPr="00AA175A">
              <w:rPr>
                <w:b/>
                <w:bCs/>
              </w:rPr>
              <w:t>GWZZD_1</w:t>
            </w:r>
          </w:p>
        </w:tc>
        <w:tc>
          <w:tcPr>
            <w:tcW w:w="1798" w:type="dxa"/>
            <w:vAlign w:val="center"/>
          </w:tcPr>
          <w:p w:rsidR="00F7267E" w:rsidRDefault="00AA175A" w:rsidP="00A22235">
            <w:pPr>
              <w:spacing w:line="240" w:lineRule="atLeast"/>
              <w:jc w:val="center"/>
              <w:rPr>
                <w:b/>
                <w:bCs/>
              </w:rPr>
            </w:pPr>
            <w:r w:rsidRPr="00AA175A">
              <w:rPr>
                <w:b/>
                <w:bCs/>
              </w:rPr>
              <w:t>GWZZD_2</w:t>
            </w:r>
          </w:p>
        </w:tc>
        <w:tc>
          <w:tcPr>
            <w:tcW w:w="1798" w:type="dxa"/>
            <w:vAlign w:val="center"/>
          </w:tcPr>
          <w:p w:rsidR="00F7267E" w:rsidRDefault="00AA175A" w:rsidP="00A23113">
            <w:pPr>
              <w:spacing w:line="240" w:lineRule="atLeast"/>
              <w:jc w:val="center"/>
              <w:rPr>
                <w:b/>
                <w:bCs/>
              </w:rPr>
            </w:pPr>
            <w:r w:rsidRPr="00AA175A">
              <w:rPr>
                <w:b/>
                <w:bCs/>
              </w:rPr>
              <w:t>GWZZBZD</w:t>
            </w:r>
          </w:p>
        </w:tc>
      </w:tr>
      <w:tr w:rsidR="00F7267E">
        <w:trPr>
          <w:cantSplit/>
          <w:trHeight w:val="502"/>
        </w:trPr>
        <w:tc>
          <w:tcPr>
            <w:tcW w:w="8941" w:type="dxa"/>
            <w:gridSpan w:val="6"/>
            <w:vAlign w:val="center"/>
          </w:tcPr>
          <w:p w:rsidR="00F7267E" w:rsidRDefault="00F7267E" w:rsidP="00F7267E">
            <w:pPr>
              <w:spacing w:line="240" w:lineRule="atLeast"/>
              <w:rPr>
                <w:b/>
                <w:bCs/>
              </w:rPr>
            </w:pPr>
            <w:r>
              <w:rPr>
                <w:rFonts w:hint="eastAsia"/>
                <w:b/>
                <w:bCs/>
              </w:rPr>
              <w:t>二、管理制度</w:t>
            </w:r>
          </w:p>
        </w:tc>
      </w:tr>
      <w:tr w:rsidR="0005536A" w:rsidTr="00D320B1">
        <w:trPr>
          <w:trHeight w:val="502"/>
        </w:trPr>
        <w:tc>
          <w:tcPr>
            <w:tcW w:w="601" w:type="dxa"/>
            <w:vAlign w:val="center"/>
          </w:tcPr>
          <w:p w:rsidR="0005536A" w:rsidRDefault="0005536A" w:rsidP="00F7267E">
            <w:pPr>
              <w:spacing w:line="240" w:lineRule="atLeast"/>
              <w:jc w:val="center"/>
              <w:rPr>
                <w:b/>
                <w:bCs/>
              </w:rPr>
            </w:pPr>
            <w:r>
              <w:rPr>
                <w:rFonts w:hint="eastAsia"/>
                <w:b/>
                <w:bCs/>
              </w:rPr>
              <w:t>1</w:t>
            </w:r>
          </w:p>
        </w:tc>
        <w:tc>
          <w:tcPr>
            <w:tcW w:w="2946" w:type="dxa"/>
            <w:gridSpan w:val="2"/>
            <w:vAlign w:val="center"/>
          </w:tcPr>
          <w:p w:rsidR="0005536A" w:rsidRPr="007D5BB8" w:rsidRDefault="0005536A" w:rsidP="00F7267E">
            <w:pPr>
              <w:spacing w:line="240" w:lineRule="atLeast"/>
              <w:rPr>
                <w:b/>
                <w:bCs/>
                <w:sz w:val="18"/>
                <w:szCs w:val="18"/>
              </w:rPr>
            </w:pPr>
            <w:r w:rsidRPr="007D5BB8">
              <w:rPr>
                <w:rFonts w:hint="eastAsia"/>
                <w:b/>
                <w:bCs/>
                <w:sz w:val="18"/>
                <w:szCs w:val="18"/>
              </w:rPr>
              <w:t>诚信承诺制度</w:t>
            </w:r>
          </w:p>
        </w:tc>
        <w:tc>
          <w:tcPr>
            <w:tcW w:w="1798" w:type="dxa"/>
            <w:vAlign w:val="center"/>
          </w:tcPr>
          <w:p w:rsidR="0005536A" w:rsidRDefault="0005536A" w:rsidP="00223896">
            <w:pPr>
              <w:spacing w:line="240" w:lineRule="atLeast"/>
              <w:jc w:val="center"/>
              <w:rPr>
                <w:b/>
                <w:bCs/>
              </w:rPr>
            </w:pPr>
            <w:r w:rsidRPr="00DA2060">
              <w:rPr>
                <w:b/>
                <w:bCs/>
              </w:rPr>
              <w:t>GLZZA_1</w:t>
            </w:r>
          </w:p>
        </w:tc>
        <w:tc>
          <w:tcPr>
            <w:tcW w:w="1798" w:type="dxa"/>
          </w:tcPr>
          <w:p w:rsidR="0005536A" w:rsidRPr="007E5EC7" w:rsidRDefault="0005536A" w:rsidP="007E5EC7">
            <w:pPr>
              <w:spacing w:line="240" w:lineRule="atLeast"/>
              <w:jc w:val="center"/>
              <w:rPr>
                <w:b/>
                <w:bCs/>
              </w:rPr>
            </w:pPr>
            <w:r w:rsidRPr="007E5EC7">
              <w:rPr>
                <w:b/>
                <w:bCs/>
              </w:rPr>
              <w:t>GLZZA_2</w:t>
            </w:r>
          </w:p>
        </w:tc>
        <w:tc>
          <w:tcPr>
            <w:tcW w:w="1798" w:type="dxa"/>
          </w:tcPr>
          <w:p w:rsidR="0005536A" w:rsidRPr="0005536A" w:rsidRDefault="0005536A" w:rsidP="0005536A">
            <w:pPr>
              <w:spacing w:line="240" w:lineRule="atLeast"/>
              <w:jc w:val="center"/>
              <w:rPr>
                <w:b/>
                <w:bCs/>
              </w:rPr>
            </w:pPr>
            <w:r w:rsidRPr="0005536A">
              <w:rPr>
                <w:b/>
                <w:bCs/>
              </w:rPr>
              <w:t>GLZZBZA</w:t>
            </w:r>
          </w:p>
        </w:tc>
      </w:tr>
      <w:tr w:rsidR="0005536A" w:rsidTr="00D320B1">
        <w:trPr>
          <w:trHeight w:val="502"/>
        </w:trPr>
        <w:tc>
          <w:tcPr>
            <w:tcW w:w="601" w:type="dxa"/>
            <w:vAlign w:val="center"/>
          </w:tcPr>
          <w:p w:rsidR="0005536A" w:rsidRDefault="0005536A" w:rsidP="00F7267E">
            <w:pPr>
              <w:spacing w:line="240" w:lineRule="atLeast"/>
              <w:jc w:val="center"/>
              <w:rPr>
                <w:b/>
                <w:bCs/>
              </w:rPr>
            </w:pPr>
            <w:r>
              <w:rPr>
                <w:rFonts w:hint="eastAsia"/>
                <w:b/>
                <w:bCs/>
              </w:rPr>
              <w:t>2</w:t>
            </w:r>
          </w:p>
        </w:tc>
        <w:tc>
          <w:tcPr>
            <w:tcW w:w="2946" w:type="dxa"/>
            <w:gridSpan w:val="2"/>
            <w:vAlign w:val="center"/>
          </w:tcPr>
          <w:p w:rsidR="0005536A" w:rsidRPr="007D5BB8" w:rsidRDefault="0005536A" w:rsidP="00F7267E">
            <w:pPr>
              <w:spacing w:line="240" w:lineRule="atLeast"/>
              <w:rPr>
                <w:b/>
                <w:bCs/>
                <w:sz w:val="18"/>
                <w:szCs w:val="18"/>
              </w:rPr>
            </w:pPr>
            <w:r w:rsidRPr="007D5BB8">
              <w:rPr>
                <w:rFonts w:hint="eastAsia"/>
                <w:b/>
                <w:bCs/>
                <w:sz w:val="18"/>
                <w:szCs w:val="18"/>
              </w:rPr>
              <w:t>教学管理制度</w:t>
            </w:r>
          </w:p>
        </w:tc>
        <w:tc>
          <w:tcPr>
            <w:tcW w:w="1798" w:type="dxa"/>
            <w:vAlign w:val="center"/>
          </w:tcPr>
          <w:p w:rsidR="0005536A" w:rsidRDefault="0005536A" w:rsidP="00223896">
            <w:pPr>
              <w:spacing w:line="240" w:lineRule="atLeast"/>
              <w:jc w:val="center"/>
              <w:rPr>
                <w:b/>
                <w:bCs/>
              </w:rPr>
            </w:pPr>
            <w:r w:rsidRPr="002219C4">
              <w:rPr>
                <w:b/>
                <w:bCs/>
              </w:rPr>
              <w:t>GLZZB_1</w:t>
            </w:r>
          </w:p>
        </w:tc>
        <w:tc>
          <w:tcPr>
            <w:tcW w:w="1798" w:type="dxa"/>
          </w:tcPr>
          <w:p w:rsidR="0005536A" w:rsidRPr="007E5EC7" w:rsidRDefault="0005536A" w:rsidP="007E5EC7">
            <w:pPr>
              <w:spacing w:line="240" w:lineRule="atLeast"/>
              <w:jc w:val="center"/>
              <w:rPr>
                <w:b/>
                <w:bCs/>
              </w:rPr>
            </w:pPr>
            <w:r w:rsidRPr="007E5EC7">
              <w:rPr>
                <w:b/>
                <w:bCs/>
              </w:rPr>
              <w:t>GLZZB_2</w:t>
            </w:r>
          </w:p>
        </w:tc>
        <w:tc>
          <w:tcPr>
            <w:tcW w:w="1798" w:type="dxa"/>
          </w:tcPr>
          <w:p w:rsidR="0005536A" w:rsidRPr="0005536A" w:rsidRDefault="0005536A" w:rsidP="0005536A">
            <w:pPr>
              <w:spacing w:line="240" w:lineRule="atLeast"/>
              <w:jc w:val="center"/>
              <w:rPr>
                <w:b/>
                <w:bCs/>
              </w:rPr>
            </w:pPr>
            <w:r w:rsidRPr="0005536A">
              <w:rPr>
                <w:b/>
                <w:bCs/>
              </w:rPr>
              <w:t>GLZZBZB</w:t>
            </w:r>
          </w:p>
        </w:tc>
      </w:tr>
      <w:tr w:rsidR="0005536A" w:rsidTr="00D320B1">
        <w:trPr>
          <w:trHeight w:val="536"/>
        </w:trPr>
        <w:tc>
          <w:tcPr>
            <w:tcW w:w="601" w:type="dxa"/>
            <w:vAlign w:val="center"/>
          </w:tcPr>
          <w:p w:rsidR="0005536A" w:rsidRDefault="0005536A" w:rsidP="00F7267E">
            <w:pPr>
              <w:spacing w:line="240" w:lineRule="atLeast"/>
              <w:jc w:val="center"/>
              <w:rPr>
                <w:b/>
                <w:bCs/>
              </w:rPr>
            </w:pPr>
            <w:r>
              <w:rPr>
                <w:rFonts w:hint="eastAsia"/>
                <w:b/>
                <w:bCs/>
              </w:rPr>
              <w:t>3</w:t>
            </w:r>
          </w:p>
        </w:tc>
        <w:tc>
          <w:tcPr>
            <w:tcW w:w="2946" w:type="dxa"/>
            <w:gridSpan w:val="2"/>
            <w:vAlign w:val="center"/>
          </w:tcPr>
          <w:p w:rsidR="0005536A" w:rsidRPr="007D5BB8" w:rsidRDefault="0005536A" w:rsidP="00F7267E">
            <w:pPr>
              <w:spacing w:line="240" w:lineRule="atLeast"/>
              <w:rPr>
                <w:b/>
                <w:bCs/>
                <w:sz w:val="18"/>
                <w:szCs w:val="18"/>
              </w:rPr>
            </w:pPr>
            <w:r w:rsidRPr="007D5BB8">
              <w:rPr>
                <w:rFonts w:hint="eastAsia"/>
                <w:b/>
                <w:bCs/>
                <w:sz w:val="18"/>
                <w:szCs w:val="18"/>
              </w:rPr>
              <w:t>教练员管理制度</w:t>
            </w:r>
          </w:p>
        </w:tc>
        <w:tc>
          <w:tcPr>
            <w:tcW w:w="1798" w:type="dxa"/>
            <w:vAlign w:val="center"/>
          </w:tcPr>
          <w:p w:rsidR="0005536A" w:rsidRDefault="0005536A" w:rsidP="00223896">
            <w:pPr>
              <w:spacing w:line="240" w:lineRule="atLeast"/>
              <w:jc w:val="center"/>
              <w:rPr>
                <w:b/>
                <w:bCs/>
              </w:rPr>
            </w:pPr>
            <w:r w:rsidRPr="002219C4">
              <w:rPr>
                <w:b/>
                <w:bCs/>
              </w:rPr>
              <w:t>GLZZC_1</w:t>
            </w:r>
          </w:p>
        </w:tc>
        <w:tc>
          <w:tcPr>
            <w:tcW w:w="1798" w:type="dxa"/>
          </w:tcPr>
          <w:p w:rsidR="0005536A" w:rsidRPr="007E5EC7" w:rsidRDefault="0005536A" w:rsidP="007E5EC7">
            <w:pPr>
              <w:spacing w:line="240" w:lineRule="atLeast"/>
              <w:jc w:val="center"/>
              <w:rPr>
                <w:b/>
                <w:bCs/>
              </w:rPr>
            </w:pPr>
            <w:r w:rsidRPr="007E5EC7">
              <w:rPr>
                <w:b/>
                <w:bCs/>
              </w:rPr>
              <w:t>GLZZC_2</w:t>
            </w:r>
          </w:p>
        </w:tc>
        <w:tc>
          <w:tcPr>
            <w:tcW w:w="1798" w:type="dxa"/>
          </w:tcPr>
          <w:p w:rsidR="0005536A" w:rsidRPr="0005536A" w:rsidRDefault="0005536A" w:rsidP="0005536A">
            <w:pPr>
              <w:spacing w:line="240" w:lineRule="atLeast"/>
              <w:jc w:val="center"/>
              <w:rPr>
                <w:b/>
                <w:bCs/>
              </w:rPr>
            </w:pPr>
            <w:r w:rsidRPr="0005536A">
              <w:rPr>
                <w:b/>
                <w:bCs/>
              </w:rPr>
              <w:t>GLZZBZC</w:t>
            </w:r>
          </w:p>
        </w:tc>
      </w:tr>
      <w:tr w:rsidR="0005536A" w:rsidTr="00D320B1">
        <w:trPr>
          <w:trHeight w:val="502"/>
        </w:trPr>
        <w:tc>
          <w:tcPr>
            <w:tcW w:w="601" w:type="dxa"/>
            <w:vAlign w:val="center"/>
          </w:tcPr>
          <w:p w:rsidR="0005536A" w:rsidRDefault="0005536A" w:rsidP="00F7267E">
            <w:pPr>
              <w:spacing w:line="240" w:lineRule="atLeast"/>
              <w:jc w:val="center"/>
              <w:rPr>
                <w:b/>
                <w:bCs/>
              </w:rPr>
            </w:pPr>
            <w:r>
              <w:rPr>
                <w:rFonts w:hint="eastAsia"/>
                <w:b/>
                <w:bCs/>
              </w:rPr>
              <w:t>4</w:t>
            </w:r>
          </w:p>
        </w:tc>
        <w:tc>
          <w:tcPr>
            <w:tcW w:w="2946" w:type="dxa"/>
            <w:gridSpan w:val="2"/>
            <w:vAlign w:val="center"/>
          </w:tcPr>
          <w:p w:rsidR="0005536A" w:rsidRPr="007D5BB8" w:rsidRDefault="0005536A" w:rsidP="00F7267E">
            <w:pPr>
              <w:spacing w:line="240" w:lineRule="atLeast"/>
              <w:rPr>
                <w:b/>
                <w:bCs/>
                <w:sz w:val="18"/>
                <w:szCs w:val="18"/>
              </w:rPr>
            </w:pPr>
            <w:r w:rsidRPr="007D5BB8">
              <w:rPr>
                <w:rFonts w:hint="eastAsia"/>
                <w:b/>
                <w:bCs/>
                <w:sz w:val="18"/>
                <w:szCs w:val="18"/>
              </w:rPr>
              <w:t>学员管理制度</w:t>
            </w:r>
          </w:p>
        </w:tc>
        <w:tc>
          <w:tcPr>
            <w:tcW w:w="1798" w:type="dxa"/>
            <w:vAlign w:val="center"/>
          </w:tcPr>
          <w:p w:rsidR="0005536A" w:rsidRDefault="0005536A" w:rsidP="00223896">
            <w:pPr>
              <w:spacing w:line="240" w:lineRule="atLeast"/>
              <w:jc w:val="center"/>
              <w:rPr>
                <w:b/>
                <w:bCs/>
              </w:rPr>
            </w:pPr>
            <w:r w:rsidRPr="002219C4">
              <w:rPr>
                <w:b/>
                <w:bCs/>
              </w:rPr>
              <w:t>GLZZD_1</w:t>
            </w:r>
          </w:p>
        </w:tc>
        <w:tc>
          <w:tcPr>
            <w:tcW w:w="1798" w:type="dxa"/>
          </w:tcPr>
          <w:p w:rsidR="0005536A" w:rsidRPr="007E5EC7" w:rsidRDefault="0005536A" w:rsidP="007E5EC7">
            <w:pPr>
              <w:spacing w:line="240" w:lineRule="atLeast"/>
              <w:jc w:val="center"/>
              <w:rPr>
                <w:b/>
                <w:bCs/>
              </w:rPr>
            </w:pPr>
            <w:r w:rsidRPr="007E5EC7">
              <w:rPr>
                <w:b/>
                <w:bCs/>
              </w:rPr>
              <w:t>GLZZD_2</w:t>
            </w:r>
          </w:p>
        </w:tc>
        <w:tc>
          <w:tcPr>
            <w:tcW w:w="1798" w:type="dxa"/>
          </w:tcPr>
          <w:p w:rsidR="0005536A" w:rsidRPr="0005536A" w:rsidRDefault="0005536A" w:rsidP="0005536A">
            <w:pPr>
              <w:spacing w:line="240" w:lineRule="atLeast"/>
              <w:jc w:val="center"/>
              <w:rPr>
                <w:b/>
                <w:bCs/>
              </w:rPr>
            </w:pPr>
            <w:r w:rsidRPr="0005536A">
              <w:rPr>
                <w:b/>
                <w:bCs/>
              </w:rPr>
              <w:t>GLZZBZD</w:t>
            </w:r>
          </w:p>
        </w:tc>
      </w:tr>
      <w:tr w:rsidR="0005536A" w:rsidTr="00D320B1">
        <w:trPr>
          <w:trHeight w:val="502"/>
        </w:trPr>
        <w:tc>
          <w:tcPr>
            <w:tcW w:w="601" w:type="dxa"/>
            <w:vAlign w:val="center"/>
          </w:tcPr>
          <w:p w:rsidR="0005536A" w:rsidRDefault="0005536A" w:rsidP="00F7267E">
            <w:pPr>
              <w:spacing w:line="240" w:lineRule="atLeast"/>
              <w:jc w:val="center"/>
              <w:rPr>
                <w:b/>
                <w:bCs/>
              </w:rPr>
            </w:pPr>
            <w:r>
              <w:rPr>
                <w:rFonts w:hint="eastAsia"/>
                <w:b/>
                <w:bCs/>
              </w:rPr>
              <w:t>5</w:t>
            </w:r>
          </w:p>
        </w:tc>
        <w:tc>
          <w:tcPr>
            <w:tcW w:w="2946" w:type="dxa"/>
            <w:gridSpan w:val="2"/>
            <w:vAlign w:val="center"/>
          </w:tcPr>
          <w:p w:rsidR="0005536A" w:rsidRPr="007D5BB8" w:rsidRDefault="0005536A" w:rsidP="00F7267E">
            <w:pPr>
              <w:spacing w:line="240" w:lineRule="atLeast"/>
              <w:rPr>
                <w:b/>
                <w:bCs/>
                <w:sz w:val="18"/>
                <w:szCs w:val="18"/>
              </w:rPr>
            </w:pPr>
            <w:r w:rsidRPr="007D5BB8">
              <w:rPr>
                <w:rFonts w:hint="eastAsia"/>
                <w:b/>
                <w:bCs/>
                <w:sz w:val="18"/>
                <w:szCs w:val="18"/>
              </w:rPr>
              <w:t>结业考试制度</w:t>
            </w:r>
          </w:p>
        </w:tc>
        <w:tc>
          <w:tcPr>
            <w:tcW w:w="1798" w:type="dxa"/>
            <w:vAlign w:val="center"/>
          </w:tcPr>
          <w:p w:rsidR="0005536A" w:rsidRDefault="0005536A" w:rsidP="00223896">
            <w:pPr>
              <w:spacing w:line="240" w:lineRule="atLeast"/>
              <w:jc w:val="center"/>
              <w:rPr>
                <w:b/>
                <w:bCs/>
              </w:rPr>
            </w:pPr>
            <w:r w:rsidRPr="002219C4">
              <w:rPr>
                <w:b/>
                <w:bCs/>
              </w:rPr>
              <w:t>GLZZE_1</w:t>
            </w:r>
          </w:p>
        </w:tc>
        <w:tc>
          <w:tcPr>
            <w:tcW w:w="1798" w:type="dxa"/>
          </w:tcPr>
          <w:p w:rsidR="0005536A" w:rsidRPr="007E5EC7" w:rsidRDefault="0005536A" w:rsidP="007E5EC7">
            <w:pPr>
              <w:spacing w:line="240" w:lineRule="atLeast"/>
              <w:jc w:val="center"/>
              <w:rPr>
                <w:b/>
                <w:bCs/>
              </w:rPr>
            </w:pPr>
            <w:r w:rsidRPr="007E5EC7">
              <w:rPr>
                <w:b/>
                <w:bCs/>
              </w:rPr>
              <w:t>GLZZE_2</w:t>
            </w:r>
          </w:p>
        </w:tc>
        <w:tc>
          <w:tcPr>
            <w:tcW w:w="1798" w:type="dxa"/>
          </w:tcPr>
          <w:p w:rsidR="0005536A" w:rsidRPr="0005536A" w:rsidRDefault="0005536A" w:rsidP="0005536A">
            <w:pPr>
              <w:spacing w:line="240" w:lineRule="atLeast"/>
              <w:jc w:val="center"/>
              <w:rPr>
                <w:b/>
                <w:bCs/>
              </w:rPr>
            </w:pPr>
            <w:r w:rsidRPr="0005536A">
              <w:rPr>
                <w:b/>
                <w:bCs/>
              </w:rPr>
              <w:t>GLZZBZE</w:t>
            </w:r>
          </w:p>
        </w:tc>
      </w:tr>
      <w:tr w:rsidR="0005536A" w:rsidTr="00D320B1">
        <w:trPr>
          <w:trHeight w:val="502"/>
        </w:trPr>
        <w:tc>
          <w:tcPr>
            <w:tcW w:w="601" w:type="dxa"/>
            <w:vAlign w:val="center"/>
          </w:tcPr>
          <w:p w:rsidR="0005536A" w:rsidRDefault="0005536A" w:rsidP="00F7267E">
            <w:pPr>
              <w:spacing w:line="240" w:lineRule="atLeast"/>
              <w:jc w:val="center"/>
              <w:rPr>
                <w:b/>
                <w:bCs/>
              </w:rPr>
            </w:pPr>
            <w:r>
              <w:rPr>
                <w:rFonts w:hint="eastAsia"/>
                <w:b/>
                <w:bCs/>
              </w:rPr>
              <w:t>6</w:t>
            </w:r>
          </w:p>
        </w:tc>
        <w:tc>
          <w:tcPr>
            <w:tcW w:w="2946" w:type="dxa"/>
            <w:gridSpan w:val="2"/>
            <w:vAlign w:val="center"/>
          </w:tcPr>
          <w:p w:rsidR="0005536A" w:rsidRPr="007D5BB8" w:rsidRDefault="0005536A" w:rsidP="00F7267E">
            <w:pPr>
              <w:spacing w:line="240" w:lineRule="atLeast"/>
              <w:rPr>
                <w:b/>
                <w:bCs/>
                <w:sz w:val="18"/>
                <w:szCs w:val="18"/>
              </w:rPr>
            </w:pPr>
            <w:r w:rsidRPr="007D5BB8">
              <w:rPr>
                <w:rFonts w:hint="eastAsia"/>
                <w:b/>
                <w:bCs/>
                <w:sz w:val="18"/>
                <w:szCs w:val="18"/>
              </w:rPr>
              <w:t>培训预约制度</w:t>
            </w:r>
          </w:p>
        </w:tc>
        <w:tc>
          <w:tcPr>
            <w:tcW w:w="1798" w:type="dxa"/>
            <w:vAlign w:val="center"/>
          </w:tcPr>
          <w:p w:rsidR="0005536A" w:rsidRDefault="0005536A" w:rsidP="00223896">
            <w:pPr>
              <w:spacing w:line="240" w:lineRule="atLeast"/>
              <w:jc w:val="center"/>
              <w:rPr>
                <w:b/>
                <w:bCs/>
              </w:rPr>
            </w:pPr>
            <w:r w:rsidRPr="002219C4">
              <w:rPr>
                <w:b/>
                <w:bCs/>
              </w:rPr>
              <w:t>GLZZF_1</w:t>
            </w:r>
          </w:p>
        </w:tc>
        <w:tc>
          <w:tcPr>
            <w:tcW w:w="1798" w:type="dxa"/>
          </w:tcPr>
          <w:p w:rsidR="0005536A" w:rsidRPr="007E5EC7" w:rsidRDefault="0005536A" w:rsidP="007E5EC7">
            <w:pPr>
              <w:spacing w:line="240" w:lineRule="atLeast"/>
              <w:jc w:val="center"/>
              <w:rPr>
                <w:b/>
                <w:bCs/>
              </w:rPr>
            </w:pPr>
            <w:r w:rsidRPr="007E5EC7">
              <w:rPr>
                <w:b/>
                <w:bCs/>
              </w:rPr>
              <w:t>GLZZF_2</w:t>
            </w:r>
          </w:p>
        </w:tc>
        <w:tc>
          <w:tcPr>
            <w:tcW w:w="1798" w:type="dxa"/>
          </w:tcPr>
          <w:p w:rsidR="0005536A" w:rsidRPr="0005536A" w:rsidRDefault="0005536A" w:rsidP="0005536A">
            <w:pPr>
              <w:spacing w:line="240" w:lineRule="atLeast"/>
              <w:jc w:val="center"/>
              <w:rPr>
                <w:b/>
                <w:bCs/>
              </w:rPr>
            </w:pPr>
            <w:r w:rsidRPr="0005536A">
              <w:rPr>
                <w:b/>
                <w:bCs/>
              </w:rPr>
              <w:t>GLZZBZF</w:t>
            </w:r>
          </w:p>
        </w:tc>
      </w:tr>
      <w:tr w:rsidR="0005536A" w:rsidTr="00D320B1">
        <w:trPr>
          <w:trHeight w:val="502"/>
        </w:trPr>
        <w:tc>
          <w:tcPr>
            <w:tcW w:w="601" w:type="dxa"/>
            <w:vAlign w:val="center"/>
          </w:tcPr>
          <w:p w:rsidR="0005536A" w:rsidRDefault="0005536A" w:rsidP="00F7267E">
            <w:pPr>
              <w:spacing w:line="240" w:lineRule="atLeast"/>
              <w:jc w:val="center"/>
              <w:rPr>
                <w:b/>
                <w:bCs/>
              </w:rPr>
            </w:pPr>
            <w:r>
              <w:rPr>
                <w:rFonts w:hint="eastAsia"/>
                <w:b/>
                <w:bCs/>
              </w:rPr>
              <w:t>7</w:t>
            </w:r>
          </w:p>
        </w:tc>
        <w:tc>
          <w:tcPr>
            <w:tcW w:w="2946" w:type="dxa"/>
            <w:gridSpan w:val="2"/>
            <w:vAlign w:val="center"/>
          </w:tcPr>
          <w:p w:rsidR="0005536A" w:rsidRPr="007D5BB8" w:rsidRDefault="0005536A" w:rsidP="00F7267E">
            <w:pPr>
              <w:spacing w:line="240" w:lineRule="atLeast"/>
              <w:rPr>
                <w:b/>
                <w:bCs/>
                <w:sz w:val="18"/>
                <w:szCs w:val="18"/>
              </w:rPr>
            </w:pPr>
            <w:r w:rsidRPr="007D5BB8">
              <w:rPr>
                <w:rFonts w:hint="eastAsia"/>
                <w:b/>
                <w:bCs/>
                <w:sz w:val="18"/>
                <w:szCs w:val="18"/>
              </w:rPr>
              <w:t>责任倒查制度</w:t>
            </w:r>
          </w:p>
        </w:tc>
        <w:tc>
          <w:tcPr>
            <w:tcW w:w="1798" w:type="dxa"/>
            <w:vAlign w:val="center"/>
          </w:tcPr>
          <w:p w:rsidR="0005536A" w:rsidRDefault="0005536A" w:rsidP="00223896">
            <w:pPr>
              <w:spacing w:line="240" w:lineRule="atLeast"/>
              <w:jc w:val="center"/>
              <w:rPr>
                <w:b/>
                <w:bCs/>
              </w:rPr>
            </w:pPr>
            <w:r w:rsidRPr="002219C4">
              <w:rPr>
                <w:b/>
                <w:bCs/>
              </w:rPr>
              <w:t>GLZZG_1</w:t>
            </w:r>
          </w:p>
        </w:tc>
        <w:tc>
          <w:tcPr>
            <w:tcW w:w="1798" w:type="dxa"/>
          </w:tcPr>
          <w:p w:rsidR="0005536A" w:rsidRPr="007E5EC7" w:rsidRDefault="0005536A" w:rsidP="007E5EC7">
            <w:pPr>
              <w:spacing w:line="240" w:lineRule="atLeast"/>
              <w:jc w:val="center"/>
              <w:rPr>
                <w:b/>
                <w:bCs/>
              </w:rPr>
            </w:pPr>
            <w:r w:rsidRPr="007E5EC7">
              <w:rPr>
                <w:b/>
                <w:bCs/>
              </w:rPr>
              <w:t>GLZZG_2</w:t>
            </w:r>
          </w:p>
        </w:tc>
        <w:tc>
          <w:tcPr>
            <w:tcW w:w="1798" w:type="dxa"/>
          </w:tcPr>
          <w:p w:rsidR="0005536A" w:rsidRPr="0005536A" w:rsidRDefault="0005536A" w:rsidP="0005536A">
            <w:pPr>
              <w:spacing w:line="240" w:lineRule="atLeast"/>
              <w:jc w:val="center"/>
              <w:rPr>
                <w:b/>
                <w:bCs/>
              </w:rPr>
            </w:pPr>
            <w:r w:rsidRPr="0005536A">
              <w:rPr>
                <w:b/>
                <w:bCs/>
              </w:rPr>
              <w:t>GLZZBZG</w:t>
            </w:r>
          </w:p>
        </w:tc>
      </w:tr>
      <w:tr w:rsidR="0005536A" w:rsidTr="00D320B1">
        <w:trPr>
          <w:trHeight w:val="502"/>
        </w:trPr>
        <w:tc>
          <w:tcPr>
            <w:tcW w:w="601" w:type="dxa"/>
            <w:vAlign w:val="center"/>
          </w:tcPr>
          <w:p w:rsidR="0005536A" w:rsidRDefault="0005536A" w:rsidP="00F7267E">
            <w:pPr>
              <w:spacing w:line="240" w:lineRule="atLeast"/>
              <w:jc w:val="center"/>
              <w:rPr>
                <w:b/>
                <w:bCs/>
              </w:rPr>
            </w:pPr>
            <w:r>
              <w:rPr>
                <w:rFonts w:hint="eastAsia"/>
                <w:b/>
                <w:bCs/>
              </w:rPr>
              <w:t>8</w:t>
            </w:r>
          </w:p>
        </w:tc>
        <w:tc>
          <w:tcPr>
            <w:tcW w:w="2946" w:type="dxa"/>
            <w:gridSpan w:val="2"/>
            <w:vAlign w:val="center"/>
          </w:tcPr>
          <w:p w:rsidR="0005536A" w:rsidRPr="007D5BB8" w:rsidRDefault="0005536A" w:rsidP="00F7267E">
            <w:pPr>
              <w:spacing w:line="240" w:lineRule="atLeast"/>
              <w:rPr>
                <w:b/>
                <w:bCs/>
                <w:sz w:val="18"/>
                <w:szCs w:val="18"/>
              </w:rPr>
            </w:pPr>
            <w:r w:rsidRPr="007D5BB8">
              <w:rPr>
                <w:rFonts w:hint="eastAsia"/>
                <w:b/>
                <w:bCs/>
                <w:sz w:val="18"/>
                <w:szCs w:val="18"/>
              </w:rPr>
              <w:t>学员投诉受理制度</w:t>
            </w:r>
          </w:p>
        </w:tc>
        <w:tc>
          <w:tcPr>
            <w:tcW w:w="1798" w:type="dxa"/>
            <w:vAlign w:val="center"/>
          </w:tcPr>
          <w:p w:rsidR="0005536A" w:rsidRDefault="0005536A" w:rsidP="00223896">
            <w:pPr>
              <w:spacing w:line="240" w:lineRule="atLeast"/>
              <w:jc w:val="center"/>
              <w:rPr>
                <w:b/>
                <w:bCs/>
              </w:rPr>
            </w:pPr>
            <w:r w:rsidRPr="002219C4">
              <w:rPr>
                <w:b/>
                <w:bCs/>
              </w:rPr>
              <w:t>GLZZH_1</w:t>
            </w:r>
          </w:p>
        </w:tc>
        <w:tc>
          <w:tcPr>
            <w:tcW w:w="1798" w:type="dxa"/>
          </w:tcPr>
          <w:p w:rsidR="0005536A" w:rsidRPr="007E5EC7" w:rsidRDefault="0005536A" w:rsidP="007E5EC7">
            <w:pPr>
              <w:spacing w:line="240" w:lineRule="atLeast"/>
              <w:jc w:val="center"/>
              <w:rPr>
                <w:b/>
                <w:bCs/>
              </w:rPr>
            </w:pPr>
            <w:r w:rsidRPr="007E5EC7">
              <w:rPr>
                <w:b/>
                <w:bCs/>
              </w:rPr>
              <w:t>GLZZH_2</w:t>
            </w:r>
          </w:p>
        </w:tc>
        <w:tc>
          <w:tcPr>
            <w:tcW w:w="1798" w:type="dxa"/>
          </w:tcPr>
          <w:p w:rsidR="0005536A" w:rsidRPr="0005536A" w:rsidRDefault="0005536A" w:rsidP="0005536A">
            <w:pPr>
              <w:spacing w:line="240" w:lineRule="atLeast"/>
              <w:jc w:val="center"/>
              <w:rPr>
                <w:b/>
                <w:bCs/>
              </w:rPr>
            </w:pPr>
            <w:r w:rsidRPr="0005536A">
              <w:rPr>
                <w:b/>
                <w:bCs/>
              </w:rPr>
              <w:t>GLZZBZH</w:t>
            </w:r>
          </w:p>
        </w:tc>
      </w:tr>
      <w:tr w:rsidR="0005536A" w:rsidTr="00D320B1">
        <w:trPr>
          <w:trHeight w:val="502"/>
        </w:trPr>
        <w:tc>
          <w:tcPr>
            <w:tcW w:w="601" w:type="dxa"/>
            <w:vAlign w:val="center"/>
          </w:tcPr>
          <w:p w:rsidR="0005536A" w:rsidRDefault="0005536A" w:rsidP="00F7267E">
            <w:pPr>
              <w:spacing w:line="240" w:lineRule="atLeast"/>
              <w:jc w:val="center"/>
              <w:rPr>
                <w:b/>
                <w:bCs/>
              </w:rPr>
            </w:pPr>
            <w:r>
              <w:rPr>
                <w:rFonts w:hint="eastAsia"/>
                <w:b/>
                <w:bCs/>
              </w:rPr>
              <w:t>9</w:t>
            </w:r>
          </w:p>
        </w:tc>
        <w:tc>
          <w:tcPr>
            <w:tcW w:w="2946" w:type="dxa"/>
            <w:gridSpan w:val="2"/>
            <w:vAlign w:val="center"/>
          </w:tcPr>
          <w:p w:rsidR="0005536A" w:rsidRPr="007D5BB8" w:rsidRDefault="0005536A" w:rsidP="00F7267E">
            <w:pPr>
              <w:spacing w:line="240" w:lineRule="atLeast"/>
              <w:rPr>
                <w:b/>
                <w:bCs/>
                <w:sz w:val="18"/>
                <w:szCs w:val="18"/>
              </w:rPr>
            </w:pPr>
            <w:r w:rsidRPr="007D5BB8">
              <w:rPr>
                <w:rFonts w:hint="eastAsia"/>
                <w:b/>
                <w:bCs/>
                <w:sz w:val="18"/>
                <w:szCs w:val="18"/>
              </w:rPr>
              <w:t>安全管理制度</w:t>
            </w:r>
          </w:p>
        </w:tc>
        <w:tc>
          <w:tcPr>
            <w:tcW w:w="1798" w:type="dxa"/>
            <w:vAlign w:val="center"/>
          </w:tcPr>
          <w:p w:rsidR="0005536A" w:rsidRDefault="0005536A" w:rsidP="00223896">
            <w:pPr>
              <w:spacing w:line="240" w:lineRule="atLeast"/>
              <w:jc w:val="center"/>
              <w:rPr>
                <w:b/>
                <w:bCs/>
              </w:rPr>
            </w:pPr>
            <w:r w:rsidRPr="002219C4">
              <w:rPr>
                <w:b/>
                <w:bCs/>
              </w:rPr>
              <w:t>GLZZI_1</w:t>
            </w:r>
          </w:p>
        </w:tc>
        <w:tc>
          <w:tcPr>
            <w:tcW w:w="1798" w:type="dxa"/>
          </w:tcPr>
          <w:p w:rsidR="0005536A" w:rsidRPr="007E5EC7" w:rsidRDefault="0005536A" w:rsidP="007E5EC7">
            <w:pPr>
              <w:spacing w:line="240" w:lineRule="atLeast"/>
              <w:jc w:val="center"/>
              <w:rPr>
                <w:b/>
                <w:bCs/>
              </w:rPr>
            </w:pPr>
            <w:r w:rsidRPr="007E5EC7">
              <w:rPr>
                <w:b/>
                <w:bCs/>
              </w:rPr>
              <w:t>GLZZI_2</w:t>
            </w:r>
          </w:p>
        </w:tc>
        <w:tc>
          <w:tcPr>
            <w:tcW w:w="1798" w:type="dxa"/>
          </w:tcPr>
          <w:p w:rsidR="0005536A" w:rsidRPr="0005536A" w:rsidRDefault="0005536A" w:rsidP="0005536A">
            <w:pPr>
              <w:spacing w:line="240" w:lineRule="atLeast"/>
              <w:jc w:val="center"/>
              <w:rPr>
                <w:b/>
                <w:bCs/>
              </w:rPr>
            </w:pPr>
            <w:r w:rsidRPr="0005536A">
              <w:rPr>
                <w:b/>
                <w:bCs/>
              </w:rPr>
              <w:t>GLZZBZI</w:t>
            </w:r>
          </w:p>
        </w:tc>
      </w:tr>
      <w:tr w:rsidR="0005536A" w:rsidTr="00D320B1">
        <w:trPr>
          <w:trHeight w:val="502"/>
        </w:trPr>
        <w:tc>
          <w:tcPr>
            <w:tcW w:w="601" w:type="dxa"/>
            <w:vAlign w:val="center"/>
          </w:tcPr>
          <w:p w:rsidR="0005536A" w:rsidRDefault="0005536A" w:rsidP="00F7267E">
            <w:pPr>
              <w:spacing w:line="240" w:lineRule="atLeast"/>
              <w:jc w:val="center"/>
              <w:rPr>
                <w:b/>
                <w:bCs/>
              </w:rPr>
            </w:pPr>
            <w:r>
              <w:rPr>
                <w:rFonts w:hint="eastAsia"/>
                <w:b/>
                <w:bCs/>
              </w:rPr>
              <w:t>10</w:t>
            </w:r>
          </w:p>
        </w:tc>
        <w:tc>
          <w:tcPr>
            <w:tcW w:w="2946" w:type="dxa"/>
            <w:gridSpan w:val="2"/>
            <w:vAlign w:val="center"/>
          </w:tcPr>
          <w:p w:rsidR="0005536A" w:rsidRPr="007D5BB8" w:rsidRDefault="0005536A" w:rsidP="00F7267E">
            <w:pPr>
              <w:spacing w:line="240" w:lineRule="atLeast"/>
              <w:rPr>
                <w:b/>
                <w:bCs/>
                <w:sz w:val="18"/>
                <w:szCs w:val="18"/>
              </w:rPr>
            </w:pPr>
            <w:r w:rsidRPr="007D5BB8">
              <w:rPr>
                <w:rFonts w:hint="eastAsia"/>
                <w:b/>
                <w:bCs/>
                <w:sz w:val="18"/>
                <w:szCs w:val="18"/>
              </w:rPr>
              <w:t>教练车管理制度</w:t>
            </w:r>
          </w:p>
        </w:tc>
        <w:tc>
          <w:tcPr>
            <w:tcW w:w="1798" w:type="dxa"/>
            <w:vAlign w:val="center"/>
          </w:tcPr>
          <w:p w:rsidR="0005536A" w:rsidRDefault="0005536A" w:rsidP="00223896">
            <w:pPr>
              <w:spacing w:line="240" w:lineRule="atLeast"/>
              <w:jc w:val="center"/>
              <w:rPr>
                <w:b/>
                <w:bCs/>
              </w:rPr>
            </w:pPr>
            <w:r w:rsidRPr="002219C4">
              <w:rPr>
                <w:b/>
                <w:bCs/>
              </w:rPr>
              <w:t>GLZZJ_1</w:t>
            </w:r>
          </w:p>
        </w:tc>
        <w:tc>
          <w:tcPr>
            <w:tcW w:w="1798" w:type="dxa"/>
          </w:tcPr>
          <w:p w:rsidR="0005536A" w:rsidRPr="007E5EC7" w:rsidRDefault="0005536A" w:rsidP="007E5EC7">
            <w:pPr>
              <w:spacing w:line="240" w:lineRule="atLeast"/>
              <w:jc w:val="center"/>
              <w:rPr>
                <w:b/>
                <w:bCs/>
              </w:rPr>
            </w:pPr>
            <w:r w:rsidRPr="007E5EC7">
              <w:rPr>
                <w:b/>
                <w:bCs/>
              </w:rPr>
              <w:t>GLZZJ_2</w:t>
            </w:r>
          </w:p>
        </w:tc>
        <w:tc>
          <w:tcPr>
            <w:tcW w:w="1798" w:type="dxa"/>
          </w:tcPr>
          <w:p w:rsidR="0005536A" w:rsidRPr="0005536A" w:rsidRDefault="001F26F0" w:rsidP="0005536A">
            <w:pPr>
              <w:spacing w:line="240" w:lineRule="atLeast"/>
              <w:jc w:val="center"/>
              <w:rPr>
                <w:b/>
                <w:bCs/>
              </w:rPr>
            </w:pPr>
            <w:r w:rsidRPr="001F26F0">
              <w:rPr>
                <w:b/>
                <w:bCs/>
              </w:rPr>
              <w:t>GLZZBZJ</w:t>
            </w:r>
          </w:p>
        </w:tc>
      </w:tr>
      <w:tr w:rsidR="0005536A" w:rsidTr="00D320B1">
        <w:trPr>
          <w:trHeight w:val="502"/>
        </w:trPr>
        <w:tc>
          <w:tcPr>
            <w:tcW w:w="601" w:type="dxa"/>
            <w:vAlign w:val="center"/>
          </w:tcPr>
          <w:p w:rsidR="0005536A" w:rsidRDefault="0005536A" w:rsidP="00F7267E">
            <w:pPr>
              <w:spacing w:line="240" w:lineRule="atLeast"/>
              <w:jc w:val="center"/>
              <w:rPr>
                <w:b/>
                <w:bCs/>
              </w:rPr>
            </w:pPr>
            <w:r>
              <w:rPr>
                <w:rFonts w:hint="eastAsia"/>
                <w:b/>
                <w:bCs/>
              </w:rPr>
              <w:t>11</w:t>
            </w:r>
          </w:p>
        </w:tc>
        <w:tc>
          <w:tcPr>
            <w:tcW w:w="2946" w:type="dxa"/>
            <w:gridSpan w:val="2"/>
            <w:vAlign w:val="center"/>
          </w:tcPr>
          <w:p w:rsidR="0005536A" w:rsidRPr="007D5BB8" w:rsidRDefault="0005536A" w:rsidP="00F7267E">
            <w:pPr>
              <w:spacing w:line="240" w:lineRule="atLeast"/>
              <w:rPr>
                <w:b/>
                <w:bCs/>
                <w:sz w:val="18"/>
                <w:szCs w:val="18"/>
              </w:rPr>
            </w:pPr>
            <w:r w:rsidRPr="007D5BB8">
              <w:rPr>
                <w:rFonts w:hint="eastAsia"/>
                <w:b/>
                <w:bCs/>
                <w:sz w:val="18"/>
                <w:szCs w:val="18"/>
              </w:rPr>
              <w:t>教学设施、设备管理制度</w:t>
            </w:r>
          </w:p>
        </w:tc>
        <w:tc>
          <w:tcPr>
            <w:tcW w:w="1798" w:type="dxa"/>
            <w:vAlign w:val="center"/>
          </w:tcPr>
          <w:p w:rsidR="0005536A" w:rsidRPr="00E6768F" w:rsidRDefault="0005536A" w:rsidP="00FD7040">
            <w:pPr>
              <w:spacing w:line="240" w:lineRule="atLeast"/>
              <w:jc w:val="center"/>
            </w:pPr>
            <w:r w:rsidRPr="00305CD0">
              <w:rPr>
                <w:b/>
                <w:bCs/>
              </w:rPr>
              <w:t>GLZZK_1</w:t>
            </w:r>
          </w:p>
        </w:tc>
        <w:tc>
          <w:tcPr>
            <w:tcW w:w="1798" w:type="dxa"/>
          </w:tcPr>
          <w:p w:rsidR="0005536A" w:rsidRPr="007E5EC7" w:rsidRDefault="0005536A" w:rsidP="007E5EC7">
            <w:pPr>
              <w:spacing w:line="240" w:lineRule="atLeast"/>
              <w:jc w:val="center"/>
              <w:rPr>
                <w:b/>
                <w:bCs/>
              </w:rPr>
            </w:pPr>
            <w:r w:rsidRPr="007E5EC7">
              <w:rPr>
                <w:b/>
                <w:bCs/>
              </w:rPr>
              <w:t>GLZZK_2</w:t>
            </w:r>
          </w:p>
        </w:tc>
        <w:tc>
          <w:tcPr>
            <w:tcW w:w="1798" w:type="dxa"/>
          </w:tcPr>
          <w:p w:rsidR="0005536A" w:rsidRPr="0005536A" w:rsidRDefault="0005536A" w:rsidP="0005536A">
            <w:pPr>
              <w:spacing w:line="240" w:lineRule="atLeast"/>
              <w:jc w:val="center"/>
              <w:rPr>
                <w:b/>
                <w:bCs/>
              </w:rPr>
            </w:pPr>
            <w:r w:rsidRPr="0005536A">
              <w:rPr>
                <w:b/>
                <w:bCs/>
              </w:rPr>
              <w:t>GLZZBZK</w:t>
            </w:r>
          </w:p>
        </w:tc>
      </w:tr>
      <w:tr w:rsidR="0005536A" w:rsidTr="00D320B1">
        <w:trPr>
          <w:trHeight w:val="502"/>
        </w:trPr>
        <w:tc>
          <w:tcPr>
            <w:tcW w:w="601" w:type="dxa"/>
            <w:vAlign w:val="center"/>
          </w:tcPr>
          <w:p w:rsidR="0005536A" w:rsidRDefault="0005536A" w:rsidP="00F7267E">
            <w:pPr>
              <w:spacing w:line="240" w:lineRule="atLeast"/>
              <w:jc w:val="center"/>
              <w:rPr>
                <w:b/>
                <w:bCs/>
              </w:rPr>
            </w:pPr>
            <w:r>
              <w:rPr>
                <w:rFonts w:hint="eastAsia"/>
                <w:b/>
                <w:bCs/>
              </w:rPr>
              <w:t>12</w:t>
            </w:r>
          </w:p>
        </w:tc>
        <w:tc>
          <w:tcPr>
            <w:tcW w:w="2946" w:type="dxa"/>
            <w:gridSpan w:val="2"/>
            <w:vAlign w:val="center"/>
          </w:tcPr>
          <w:p w:rsidR="0005536A" w:rsidRPr="007D5BB8" w:rsidRDefault="0005536A" w:rsidP="00F7267E">
            <w:pPr>
              <w:spacing w:line="240" w:lineRule="atLeast"/>
              <w:rPr>
                <w:b/>
                <w:bCs/>
                <w:sz w:val="18"/>
                <w:szCs w:val="18"/>
              </w:rPr>
            </w:pPr>
            <w:r w:rsidRPr="007D5BB8">
              <w:rPr>
                <w:rFonts w:hint="eastAsia"/>
                <w:b/>
                <w:bCs/>
                <w:sz w:val="18"/>
                <w:szCs w:val="18"/>
              </w:rPr>
              <w:t>计算机教学管理制度</w:t>
            </w:r>
          </w:p>
        </w:tc>
        <w:tc>
          <w:tcPr>
            <w:tcW w:w="1798" w:type="dxa"/>
            <w:vAlign w:val="center"/>
          </w:tcPr>
          <w:p w:rsidR="0005536A" w:rsidRDefault="0005536A" w:rsidP="00223896">
            <w:pPr>
              <w:spacing w:line="240" w:lineRule="atLeast"/>
              <w:jc w:val="center"/>
              <w:rPr>
                <w:b/>
                <w:bCs/>
              </w:rPr>
            </w:pPr>
            <w:r w:rsidRPr="002219C4">
              <w:rPr>
                <w:b/>
                <w:bCs/>
              </w:rPr>
              <w:t>GLZZL_1</w:t>
            </w:r>
          </w:p>
        </w:tc>
        <w:tc>
          <w:tcPr>
            <w:tcW w:w="1798" w:type="dxa"/>
          </w:tcPr>
          <w:p w:rsidR="0005536A" w:rsidRPr="007E5EC7" w:rsidRDefault="0005536A" w:rsidP="007E5EC7">
            <w:pPr>
              <w:spacing w:line="240" w:lineRule="atLeast"/>
              <w:jc w:val="center"/>
              <w:rPr>
                <w:b/>
                <w:bCs/>
              </w:rPr>
            </w:pPr>
            <w:r w:rsidRPr="007E5EC7">
              <w:rPr>
                <w:b/>
                <w:bCs/>
              </w:rPr>
              <w:t>GLZZL_2</w:t>
            </w:r>
          </w:p>
        </w:tc>
        <w:tc>
          <w:tcPr>
            <w:tcW w:w="1798" w:type="dxa"/>
          </w:tcPr>
          <w:p w:rsidR="0005536A" w:rsidRPr="0005536A" w:rsidRDefault="0005536A" w:rsidP="0005536A">
            <w:pPr>
              <w:spacing w:line="240" w:lineRule="atLeast"/>
              <w:jc w:val="center"/>
              <w:rPr>
                <w:b/>
                <w:bCs/>
              </w:rPr>
            </w:pPr>
            <w:r w:rsidRPr="0005536A">
              <w:rPr>
                <w:b/>
                <w:bCs/>
              </w:rPr>
              <w:t>GLZZBZL</w:t>
            </w:r>
          </w:p>
        </w:tc>
      </w:tr>
      <w:tr w:rsidR="0005536A" w:rsidTr="00D320B1">
        <w:trPr>
          <w:trHeight w:val="536"/>
        </w:trPr>
        <w:tc>
          <w:tcPr>
            <w:tcW w:w="601" w:type="dxa"/>
            <w:vAlign w:val="center"/>
          </w:tcPr>
          <w:p w:rsidR="0005536A" w:rsidRDefault="0005536A" w:rsidP="00F7267E">
            <w:pPr>
              <w:spacing w:line="240" w:lineRule="atLeast"/>
              <w:jc w:val="center"/>
              <w:rPr>
                <w:b/>
                <w:bCs/>
              </w:rPr>
            </w:pPr>
            <w:r>
              <w:rPr>
                <w:rFonts w:hint="eastAsia"/>
                <w:b/>
                <w:bCs/>
              </w:rPr>
              <w:t>13</w:t>
            </w:r>
          </w:p>
        </w:tc>
        <w:tc>
          <w:tcPr>
            <w:tcW w:w="2946" w:type="dxa"/>
            <w:gridSpan w:val="2"/>
            <w:vAlign w:val="center"/>
          </w:tcPr>
          <w:p w:rsidR="0005536A" w:rsidRPr="007D5BB8" w:rsidRDefault="0005536A" w:rsidP="00F7267E">
            <w:pPr>
              <w:spacing w:line="240" w:lineRule="atLeast"/>
              <w:rPr>
                <w:b/>
                <w:bCs/>
                <w:sz w:val="18"/>
                <w:szCs w:val="18"/>
              </w:rPr>
            </w:pPr>
            <w:r w:rsidRPr="007D5BB8">
              <w:rPr>
                <w:rFonts w:hint="eastAsia"/>
                <w:b/>
                <w:bCs/>
                <w:sz w:val="18"/>
                <w:szCs w:val="18"/>
              </w:rPr>
              <w:t>培训收费管理制度</w:t>
            </w:r>
          </w:p>
        </w:tc>
        <w:tc>
          <w:tcPr>
            <w:tcW w:w="1798" w:type="dxa"/>
            <w:vAlign w:val="center"/>
          </w:tcPr>
          <w:p w:rsidR="0005536A" w:rsidRDefault="0005536A" w:rsidP="00223896">
            <w:pPr>
              <w:spacing w:line="240" w:lineRule="atLeast"/>
              <w:jc w:val="center"/>
              <w:rPr>
                <w:b/>
                <w:bCs/>
              </w:rPr>
            </w:pPr>
            <w:r w:rsidRPr="002219C4">
              <w:rPr>
                <w:b/>
                <w:bCs/>
              </w:rPr>
              <w:t>GLZZM_1</w:t>
            </w:r>
          </w:p>
        </w:tc>
        <w:tc>
          <w:tcPr>
            <w:tcW w:w="1798" w:type="dxa"/>
          </w:tcPr>
          <w:p w:rsidR="0005536A" w:rsidRPr="007E5EC7" w:rsidRDefault="0005536A" w:rsidP="007E5EC7">
            <w:pPr>
              <w:spacing w:line="240" w:lineRule="atLeast"/>
              <w:jc w:val="center"/>
              <w:rPr>
                <w:b/>
                <w:bCs/>
              </w:rPr>
            </w:pPr>
            <w:r w:rsidRPr="007E5EC7">
              <w:rPr>
                <w:b/>
                <w:bCs/>
              </w:rPr>
              <w:t>GLZZM_2</w:t>
            </w:r>
          </w:p>
        </w:tc>
        <w:tc>
          <w:tcPr>
            <w:tcW w:w="1798" w:type="dxa"/>
          </w:tcPr>
          <w:p w:rsidR="0005536A" w:rsidRPr="0005536A" w:rsidRDefault="0005536A" w:rsidP="0005536A">
            <w:pPr>
              <w:spacing w:line="240" w:lineRule="atLeast"/>
              <w:jc w:val="center"/>
              <w:rPr>
                <w:b/>
                <w:bCs/>
              </w:rPr>
            </w:pPr>
            <w:r w:rsidRPr="0005536A">
              <w:rPr>
                <w:b/>
                <w:bCs/>
              </w:rPr>
              <w:t>GLZZBZM</w:t>
            </w:r>
          </w:p>
        </w:tc>
      </w:tr>
      <w:tr w:rsidR="0005536A" w:rsidTr="00D320B1">
        <w:trPr>
          <w:trHeight w:val="536"/>
        </w:trPr>
        <w:tc>
          <w:tcPr>
            <w:tcW w:w="601" w:type="dxa"/>
            <w:vAlign w:val="center"/>
          </w:tcPr>
          <w:p w:rsidR="0005536A" w:rsidRDefault="0005536A" w:rsidP="00F7267E">
            <w:pPr>
              <w:spacing w:line="240" w:lineRule="atLeast"/>
              <w:jc w:val="center"/>
              <w:rPr>
                <w:b/>
                <w:bCs/>
              </w:rPr>
            </w:pPr>
            <w:r>
              <w:rPr>
                <w:rFonts w:hint="eastAsia"/>
                <w:b/>
                <w:bCs/>
              </w:rPr>
              <w:t>14</w:t>
            </w:r>
          </w:p>
        </w:tc>
        <w:tc>
          <w:tcPr>
            <w:tcW w:w="2946" w:type="dxa"/>
            <w:gridSpan w:val="2"/>
            <w:vAlign w:val="center"/>
          </w:tcPr>
          <w:p w:rsidR="0005536A" w:rsidRPr="007D5BB8" w:rsidRDefault="0005536A" w:rsidP="00F7267E">
            <w:pPr>
              <w:spacing w:line="240" w:lineRule="atLeast"/>
              <w:rPr>
                <w:b/>
                <w:bCs/>
                <w:sz w:val="18"/>
                <w:szCs w:val="18"/>
              </w:rPr>
            </w:pPr>
            <w:r>
              <w:rPr>
                <w:rFonts w:hint="eastAsia"/>
                <w:b/>
                <w:bCs/>
                <w:sz w:val="18"/>
                <w:szCs w:val="18"/>
              </w:rPr>
              <w:t>培训质量管理制度</w:t>
            </w:r>
          </w:p>
        </w:tc>
        <w:tc>
          <w:tcPr>
            <w:tcW w:w="1798" w:type="dxa"/>
            <w:vAlign w:val="center"/>
          </w:tcPr>
          <w:p w:rsidR="0005536A" w:rsidRDefault="0005536A" w:rsidP="00223896">
            <w:pPr>
              <w:spacing w:line="240" w:lineRule="atLeast"/>
              <w:jc w:val="center"/>
              <w:rPr>
                <w:b/>
                <w:bCs/>
              </w:rPr>
            </w:pPr>
            <w:r w:rsidRPr="002219C4">
              <w:rPr>
                <w:b/>
                <w:bCs/>
              </w:rPr>
              <w:t>GLZZN_1</w:t>
            </w:r>
          </w:p>
        </w:tc>
        <w:tc>
          <w:tcPr>
            <w:tcW w:w="1798" w:type="dxa"/>
          </w:tcPr>
          <w:p w:rsidR="0005536A" w:rsidRPr="007E5EC7" w:rsidRDefault="0005536A" w:rsidP="007E5EC7">
            <w:pPr>
              <w:spacing w:line="240" w:lineRule="atLeast"/>
              <w:jc w:val="center"/>
              <w:rPr>
                <w:b/>
                <w:bCs/>
              </w:rPr>
            </w:pPr>
            <w:r w:rsidRPr="007E5EC7">
              <w:rPr>
                <w:b/>
                <w:bCs/>
              </w:rPr>
              <w:t>GLZZN_2</w:t>
            </w:r>
          </w:p>
        </w:tc>
        <w:tc>
          <w:tcPr>
            <w:tcW w:w="1798" w:type="dxa"/>
          </w:tcPr>
          <w:p w:rsidR="0005536A" w:rsidRPr="0005536A" w:rsidRDefault="0005536A" w:rsidP="0005536A">
            <w:pPr>
              <w:spacing w:line="240" w:lineRule="atLeast"/>
              <w:jc w:val="center"/>
              <w:rPr>
                <w:b/>
                <w:bCs/>
              </w:rPr>
            </w:pPr>
            <w:r w:rsidRPr="0005536A">
              <w:rPr>
                <w:b/>
                <w:bCs/>
              </w:rPr>
              <w:t>GLZZBZN</w:t>
            </w:r>
          </w:p>
        </w:tc>
      </w:tr>
      <w:tr w:rsidR="0005536A" w:rsidTr="00D320B1">
        <w:trPr>
          <w:trHeight w:val="536"/>
        </w:trPr>
        <w:tc>
          <w:tcPr>
            <w:tcW w:w="601" w:type="dxa"/>
            <w:vAlign w:val="center"/>
          </w:tcPr>
          <w:p w:rsidR="0005536A" w:rsidRDefault="0005536A" w:rsidP="00F7267E">
            <w:pPr>
              <w:spacing w:line="240" w:lineRule="atLeast"/>
              <w:jc w:val="center"/>
              <w:rPr>
                <w:b/>
                <w:bCs/>
              </w:rPr>
            </w:pPr>
            <w:r>
              <w:rPr>
                <w:rFonts w:hint="eastAsia"/>
                <w:b/>
                <w:bCs/>
              </w:rPr>
              <w:t>15</w:t>
            </w:r>
          </w:p>
        </w:tc>
        <w:tc>
          <w:tcPr>
            <w:tcW w:w="2946" w:type="dxa"/>
            <w:gridSpan w:val="2"/>
            <w:vAlign w:val="center"/>
          </w:tcPr>
          <w:p w:rsidR="0005536A" w:rsidRPr="007D5BB8" w:rsidRDefault="0005536A" w:rsidP="00F7267E">
            <w:pPr>
              <w:spacing w:line="240" w:lineRule="atLeast"/>
              <w:rPr>
                <w:b/>
                <w:bCs/>
                <w:sz w:val="18"/>
                <w:szCs w:val="18"/>
              </w:rPr>
            </w:pPr>
            <w:r>
              <w:rPr>
                <w:rFonts w:hint="eastAsia"/>
                <w:b/>
                <w:bCs/>
                <w:sz w:val="18"/>
                <w:szCs w:val="18"/>
              </w:rPr>
              <w:t>教练场地管理制度</w:t>
            </w:r>
          </w:p>
        </w:tc>
        <w:tc>
          <w:tcPr>
            <w:tcW w:w="1798" w:type="dxa"/>
            <w:vAlign w:val="center"/>
          </w:tcPr>
          <w:p w:rsidR="0005536A" w:rsidRDefault="0005536A" w:rsidP="00223896">
            <w:pPr>
              <w:spacing w:line="240" w:lineRule="atLeast"/>
              <w:jc w:val="center"/>
              <w:rPr>
                <w:b/>
                <w:bCs/>
              </w:rPr>
            </w:pPr>
            <w:r w:rsidRPr="002219C4">
              <w:rPr>
                <w:b/>
                <w:bCs/>
              </w:rPr>
              <w:t>GLZZO_1</w:t>
            </w:r>
          </w:p>
        </w:tc>
        <w:tc>
          <w:tcPr>
            <w:tcW w:w="1798" w:type="dxa"/>
          </w:tcPr>
          <w:p w:rsidR="0005536A" w:rsidRPr="007E5EC7" w:rsidRDefault="0005536A" w:rsidP="007E5EC7">
            <w:pPr>
              <w:spacing w:line="240" w:lineRule="atLeast"/>
              <w:jc w:val="center"/>
              <w:rPr>
                <w:b/>
                <w:bCs/>
              </w:rPr>
            </w:pPr>
            <w:r w:rsidRPr="007E5EC7">
              <w:rPr>
                <w:b/>
                <w:bCs/>
              </w:rPr>
              <w:t>GLZZO_2</w:t>
            </w:r>
          </w:p>
        </w:tc>
        <w:tc>
          <w:tcPr>
            <w:tcW w:w="1798" w:type="dxa"/>
          </w:tcPr>
          <w:p w:rsidR="0005536A" w:rsidRPr="0005536A" w:rsidRDefault="0005536A" w:rsidP="0005536A">
            <w:pPr>
              <w:spacing w:line="240" w:lineRule="atLeast"/>
              <w:jc w:val="center"/>
              <w:rPr>
                <w:b/>
                <w:bCs/>
              </w:rPr>
            </w:pPr>
            <w:r w:rsidRPr="0005536A">
              <w:rPr>
                <w:b/>
                <w:bCs/>
              </w:rPr>
              <w:t>GLZZBZO</w:t>
            </w:r>
          </w:p>
        </w:tc>
      </w:tr>
      <w:tr w:rsidR="0005536A" w:rsidTr="00D320B1">
        <w:trPr>
          <w:trHeight w:val="536"/>
        </w:trPr>
        <w:tc>
          <w:tcPr>
            <w:tcW w:w="601" w:type="dxa"/>
            <w:vAlign w:val="center"/>
          </w:tcPr>
          <w:p w:rsidR="0005536A" w:rsidRDefault="0005536A" w:rsidP="00F7267E">
            <w:pPr>
              <w:spacing w:line="240" w:lineRule="atLeast"/>
              <w:jc w:val="center"/>
              <w:rPr>
                <w:b/>
                <w:bCs/>
              </w:rPr>
            </w:pPr>
            <w:r>
              <w:rPr>
                <w:rFonts w:hint="eastAsia"/>
                <w:b/>
                <w:bCs/>
              </w:rPr>
              <w:t>16</w:t>
            </w:r>
          </w:p>
        </w:tc>
        <w:tc>
          <w:tcPr>
            <w:tcW w:w="2946" w:type="dxa"/>
            <w:gridSpan w:val="2"/>
            <w:vAlign w:val="center"/>
          </w:tcPr>
          <w:p w:rsidR="0005536A" w:rsidRPr="007D5BB8" w:rsidRDefault="0005536A" w:rsidP="00F7267E">
            <w:pPr>
              <w:spacing w:line="240" w:lineRule="atLeast"/>
              <w:rPr>
                <w:b/>
                <w:bCs/>
                <w:sz w:val="18"/>
                <w:szCs w:val="18"/>
              </w:rPr>
            </w:pPr>
            <w:r>
              <w:rPr>
                <w:rFonts w:hint="eastAsia"/>
                <w:b/>
                <w:bCs/>
                <w:sz w:val="18"/>
                <w:szCs w:val="18"/>
              </w:rPr>
              <w:t>档案管理制度</w:t>
            </w:r>
          </w:p>
        </w:tc>
        <w:tc>
          <w:tcPr>
            <w:tcW w:w="1798" w:type="dxa"/>
            <w:vAlign w:val="center"/>
          </w:tcPr>
          <w:p w:rsidR="0005536A" w:rsidRDefault="0005536A" w:rsidP="00223896">
            <w:pPr>
              <w:spacing w:line="240" w:lineRule="atLeast"/>
              <w:jc w:val="center"/>
              <w:rPr>
                <w:b/>
                <w:bCs/>
              </w:rPr>
            </w:pPr>
            <w:r w:rsidRPr="002219C4">
              <w:rPr>
                <w:b/>
                <w:bCs/>
              </w:rPr>
              <w:t>GLZZP_1</w:t>
            </w:r>
          </w:p>
        </w:tc>
        <w:tc>
          <w:tcPr>
            <w:tcW w:w="1798" w:type="dxa"/>
          </w:tcPr>
          <w:p w:rsidR="0005536A" w:rsidRPr="007E5EC7" w:rsidRDefault="0005536A" w:rsidP="007E5EC7">
            <w:pPr>
              <w:spacing w:line="240" w:lineRule="atLeast"/>
              <w:jc w:val="center"/>
              <w:rPr>
                <w:b/>
                <w:bCs/>
              </w:rPr>
            </w:pPr>
            <w:r w:rsidRPr="007E5EC7">
              <w:rPr>
                <w:b/>
                <w:bCs/>
              </w:rPr>
              <w:t>GLZZP_2</w:t>
            </w:r>
          </w:p>
        </w:tc>
        <w:tc>
          <w:tcPr>
            <w:tcW w:w="1798" w:type="dxa"/>
          </w:tcPr>
          <w:p w:rsidR="0005536A" w:rsidRPr="0005536A" w:rsidRDefault="0005536A" w:rsidP="0005536A">
            <w:pPr>
              <w:spacing w:line="240" w:lineRule="atLeast"/>
              <w:jc w:val="center"/>
              <w:rPr>
                <w:b/>
                <w:bCs/>
              </w:rPr>
            </w:pPr>
            <w:r w:rsidRPr="0005536A">
              <w:rPr>
                <w:b/>
                <w:bCs/>
              </w:rPr>
              <w:t>GLZZBZP</w:t>
            </w:r>
          </w:p>
        </w:tc>
      </w:tr>
      <w:tr w:rsidR="00F7267E">
        <w:trPr>
          <w:cantSplit/>
          <w:trHeight w:val="852"/>
        </w:trPr>
        <w:tc>
          <w:tcPr>
            <w:tcW w:w="2088" w:type="dxa"/>
            <w:gridSpan w:val="2"/>
            <w:vAlign w:val="center"/>
          </w:tcPr>
          <w:p w:rsidR="00F7267E" w:rsidRDefault="00F7267E" w:rsidP="00F7267E">
            <w:pPr>
              <w:spacing w:line="240" w:lineRule="atLeast"/>
              <w:jc w:val="center"/>
              <w:rPr>
                <w:b/>
                <w:bCs/>
              </w:rPr>
            </w:pPr>
            <w:r>
              <w:rPr>
                <w:rFonts w:hint="eastAsia"/>
                <w:b/>
                <w:bCs/>
              </w:rPr>
              <w:t>单位负责人签字</w:t>
            </w:r>
          </w:p>
        </w:tc>
        <w:tc>
          <w:tcPr>
            <w:tcW w:w="6853" w:type="dxa"/>
            <w:gridSpan w:val="4"/>
            <w:vAlign w:val="center"/>
          </w:tcPr>
          <w:p w:rsidR="00F7267E" w:rsidRDefault="00F7267E" w:rsidP="00F7267E">
            <w:pPr>
              <w:spacing w:line="240" w:lineRule="atLeast"/>
              <w:jc w:val="center"/>
              <w:rPr>
                <w:b/>
                <w:bCs/>
              </w:rPr>
            </w:pPr>
            <w:r>
              <w:rPr>
                <w:rFonts w:hint="eastAsia"/>
                <w:b/>
                <w:bCs/>
              </w:rPr>
              <w:t xml:space="preserve">                                              </w:t>
            </w:r>
          </w:p>
          <w:p w:rsidR="00F7267E" w:rsidRDefault="00F7267E" w:rsidP="00F7267E">
            <w:pPr>
              <w:spacing w:line="240" w:lineRule="atLeast"/>
              <w:jc w:val="center"/>
              <w:rPr>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r w:rsidR="00F7267E">
        <w:trPr>
          <w:cantSplit/>
          <w:trHeight w:val="836"/>
        </w:trPr>
        <w:tc>
          <w:tcPr>
            <w:tcW w:w="2088" w:type="dxa"/>
            <w:gridSpan w:val="2"/>
            <w:vAlign w:val="center"/>
          </w:tcPr>
          <w:p w:rsidR="00F7267E" w:rsidRDefault="00F7267E" w:rsidP="00F7267E">
            <w:pPr>
              <w:spacing w:line="240" w:lineRule="atLeast"/>
              <w:jc w:val="center"/>
              <w:rPr>
                <w:b/>
                <w:bCs/>
              </w:rPr>
            </w:pPr>
            <w:r>
              <w:rPr>
                <w:rFonts w:hint="eastAsia"/>
                <w:b/>
                <w:bCs/>
              </w:rPr>
              <w:t>审验人签字</w:t>
            </w:r>
          </w:p>
        </w:tc>
        <w:tc>
          <w:tcPr>
            <w:tcW w:w="6853" w:type="dxa"/>
            <w:gridSpan w:val="4"/>
            <w:vAlign w:val="center"/>
          </w:tcPr>
          <w:p w:rsidR="00F7267E" w:rsidRDefault="00F7267E" w:rsidP="00F7267E">
            <w:pPr>
              <w:spacing w:line="240" w:lineRule="atLeast"/>
              <w:jc w:val="center"/>
              <w:rPr>
                <w:b/>
                <w:bCs/>
              </w:rPr>
            </w:pPr>
            <w:r>
              <w:rPr>
                <w:rFonts w:hint="eastAsia"/>
                <w:b/>
                <w:bCs/>
              </w:rPr>
              <w:t xml:space="preserve">                                            </w:t>
            </w:r>
          </w:p>
          <w:p w:rsidR="00F7267E" w:rsidRDefault="00F7267E" w:rsidP="00F7267E">
            <w:pPr>
              <w:spacing w:line="240" w:lineRule="atLeast"/>
              <w:jc w:val="center"/>
              <w:rPr>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F7267E" w:rsidRDefault="00F7267E" w:rsidP="00F7267E">
      <w:pPr>
        <w:rPr>
          <w:b/>
          <w:bCs/>
          <w:sz w:val="30"/>
        </w:rPr>
      </w:pPr>
    </w:p>
    <w:p w:rsidR="00F7267E" w:rsidRDefault="00F7267E" w:rsidP="00F7267E">
      <w:pPr>
        <w:rPr>
          <w:b/>
          <w:bCs/>
          <w:sz w:val="30"/>
        </w:rPr>
      </w:pPr>
      <w:r>
        <w:rPr>
          <w:rFonts w:hint="eastAsia"/>
          <w:b/>
          <w:bCs/>
          <w:sz w:val="30"/>
        </w:rPr>
        <w:lastRenderedPageBreak/>
        <w:t>表</w:t>
      </w:r>
      <w:r>
        <w:rPr>
          <w:rFonts w:hint="eastAsia"/>
          <w:b/>
          <w:bCs/>
          <w:sz w:val="30"/>
        </w:rPr>
        <w:t>2-1</w:t>
      </w:r>
      <w:r>
        <w:rPr>
          <w:rFonts w:hint="eastAsia"/>
          <w:b/>
          <w:bCs/>
          <w:sz w:val="30"/>
        </w:rPr>
        <w:t>：</w:t>
      </w:r>
    </w:p>
    <w:p w:rsidR="00F7267E" w:rsidRDefault="00F7267E" w:rsidP="00F7267E">
      <w:pPr>
        <w:jc w:val="center"/>
        <w:rPr>
          <w:b/>
          <w:bCs/>
          <w:sz w:val="30"/>
        </w:rPr>
      </w:pPr>
      <w:r>
        <w:rPr>
          <w:rFonts w:hint="eastAsia"/>
          <w:b/>
          <w:bCs/>
          <w:sz w:val="30"/>
        </w:rPr>
        <w:t>理</w:t>
      </w:r>
      <w:r>
        <w:rPr>
          <w:rFonts w:hint="eastAsia"/>
          <w:b/>
          <w:bCs/>
          <w:sz w:val="30"/>
        </w:rPr>
        <w:t xml:space="preserve"> </w:t>
      </w:r>
      <w:r>
        <w:rPr>
          <w:rFonts w:hint="eastAsia"/>
          <w:b/>
          <w:bCs/>
          <w:sz w:val="30"/>
        </w:rPr>
        <w:t>论</w:t>
      </w:r>
      <w:r>
        <w:rPr>
          <w:rFonts w:hint="eastAsia"/>
          <w:b/>
          <w:bCs/>
          <w:sz w:val="30"/>
        </w:rPr>
        <w:t xml:space="preserve"> </w:t>
      </w:r>
      <w:r>
        <w:rPr>
          <w:rFonts w:hint="eastAsia"/>
          <w:b/>
          <w:bCs/>
          <w:sz w:val="30"/>
        </w:rPr>
        <w:t>教</w:t>
      </w:r>
      <w:r>
        <w:rPr>
          <w:rFonts w:hint="eastAsia"/>
          <w:b/>
          <w:bCs/>
          <w:sz w:val="30"/>
        </w:rPr>
        <w:t xml:space="preserve"> </w:t>
      </w:r>
      <w:r>
        <w:rPr>
          <w:rFonts w:hint="eastAsia"/>
          <w:b/>
          <w:bCs/>
          <w:sz w:val="30"/>
        </w:rPr>
        <w:t>员</w:t>
      </w:r>
      <w:r>
        <w:rPr>
          <w:rFonts w:hint="eastAsia"/>
          <w:b/>
          <w:bCs/>
          <w:sz w:val="30"/>
        </w:rPr>
        <w:t xml:space="preserve"> </w:t>
      </w:r>
      <w:r>
        <w:rPr>
          <w:rFonts w:hint="eastAsia"/>
          <w:b/>
          <w:bCs/>
          <w:sz w:val="30"/>
        </w:rPr>
        <w:t>简</w:t>
      </w:r>
      <w:r>
        <w:rPr>
          <w:rFonts w:hint="eastAsia"/>
          <w:b/>
          <w:bCs/>
          <w:sz w:val="30"/>
        </w:rPr>
        <w:t xml:space="preserve"> </w:t>
      </w:r>
      <w:r>
        <w:rPr>
          <w:rFonts w:hint="eastAsia"/>
          <w:b/>
          <w:bCs/>
          <w:sz w:val="30"/>
        </w:rPr>
        <w:t>表</w:t>
      </w:r>
    </w:p>
    <w:p w:rsidR="00F7267E" w:rsidRDefault="00F7267E" w:rsidP="00F7267E">
      <w:pPr>
        <w:rPr>
          <w:b/>
          <w:bCs/>
        </w:rPr>
      </w:pPr>
      <w:r>
        <w:rPr>
          <w:rFonts w:hint="eastAsia"/>
          <w:b/>
          <w:bCs/>
        </w:rPr>
        <w:t>培训机构（盖章）：</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1001"/>
        <w:gridCol w:w="1790"/>
        <w:gridCol w:w="893"/>
        <w:gridCol w:w="1660"/>
        <w:gridCol w:w="1013"/>
        <w:gridCol w:w="672"/>
        <w:gridCol w:w="1027"/>
      </w:tblGrid>
      <w:tr w:rsidR="00F7267E" w:rsidTr="00F57ADB">
        <w:trPr>
          <w:trHeight w:val="1168"/>
        </w:trPr>
        <w:tc>
          <w:tcPr>
            <w:tcW w:w="1068" w:type="dxa"/>
            <w:vAlign w:val="center"/>
          </w:tcPr>
          <w:p w:rsidR="00F7267E" w:rsidRDefault="00F7267E" w:rsidP="00F7267E">
            <w:pPr>
              <w:jc w:val="center"/>
              <w:rPr>
                <w:b/>
                <w:bCs/>
              </w:rPr>
            </w:pPr>
            <w:r>
              <w:rPr>
                <w:rFonts w:hint="eastAsia"/>
                <w:b/>
                <w:bCs/>
              </w:rPr>
              <w:t>序</w:t>
            </w:r>
          </w:p>
          <w:p w:rsidR="00F7267E" w:rsidRDefault="00F7267E" w:rsidP="00F7267E">
            <w:pPr>
              <w:jc w:val="center"/>
              <w:rPr>
                <w:b/>
                <w:bCs/>
              </w:rPr>
            </w:pPr>
            <w:r>
              <w:rPr>
                <w:rFonts w:hint="eastAsia"/>
                <w:b/>
                <w:bCs/>
              </w:rPr>
              <w:t>号</w:t>
            </w:r>
          </w:p>
        </w:tc>
        <w:tc>
          <w:tcPr>
            <w:tcW w:w="1013" w:type="dxa"/>
            <w:vAlign w:val="center"/>
          </w:tcPr>
          <w:p w:rsidR="00F7267E" w:rsidRDefault="00F7267E" w:rsidP="00F7267E">
            <w:pPr>
              <w:jc w:val="center"/>
            </w:pPr>
            <w:r>
              <w:rPr>
                <w:rFonts w:hint="eastAsia"/>
                <w:b/>
                <w:bCs/>
              </w:rPr>
              <w:t>姓名</w:t>
            </w:r>
          </w:p>
        </w:tc>
        <w:tc>
          <w:tcPr>
            <w:tcW w:w="1818" w:type="dxa"/>
            <w:vAlign w:val="center"/>
          </w:tcPr>
          <w:p w:rsidR="00F7267E" w:rsidRDefault="00F7267E" w:rsidP="00F7267E">
            <w:pPr>
              <w:jc w:val="center"/>
              <w:rPr>
                <w:b/>
                <w:bCs/>
              </w:rPr>
            </w:pPr>
            <w:r>
              <w:rPr>
                <w:rFonts w:hint="eastAsia"/>
                <w:b/>
                <w:bCs/>
              </w:rPr>
              <w:t>身份证号</w:t>
            </w:r>
          </w:p>
        </w:tc>
        <w:tc>
          <w:tcPr>
            <w:tcW w:w="893" w:type="dxa"/>
            <w:vAlign w:val="center"/>
          </w:tcPr>
          <w:p w:rsidR="00F7267E" w:rsidRDefault="00F7267E" w:rsidP="00F7267E">
            <w:pPr>
              <w:jc w:val="center"/>
              <w:rPr>
                <w:b/>
                <w:bCs/>
              </w:rPr>
            </w:pPr>
            <w:r>
              <w:rPr>
                <w:rFonts w:hint="eastAsia"/>
                <w:b/>
                <w:bCs/>
              </w:rPr>
              <w:t>文化程度</w:t>
            </w:r>
          </w:p>
        </w:tc>
        <w:tc>
          <w:tcPr>
            <w:tcW w:w="1681" w:type="dxa"/>
            <w:vAlign w:val="center"/>
          </w:tcPr>
          <w:p w:rsidR="00F7267E" w:rsidRDefault="00F7267E" w:rsidP="00F7267E">
            <w:pPr>
              <w:jc w:val="center"/>
              <w:rPr>
                <w:b/>
                <w:bCs/>
              </w:rPr>
            </w:pPr>
            <w:r>
              <w:rPr>
                <w:rFonts w:hint="eastAsia"/>
                <w:b/>
                <w:bCs/>
              </w:rPr>
              <w:t>驾驶</w:t>
            </w:r>
          </w:p>
          <w:p w:rsidR="00F7267E" w:rsidRDefault="00F7267E" w:rsidP="00F7267E">
            <w:pPr>
              <w:jc w:val="center"/>
              <w:rPr>
                <w:b/>
                <w:bCs/>
              </w:rPr>
            </w:pPr>
            <w:r>
              <w:rPr>
                <w:rFonts w:hint="eastAsia"/>
                <w:b/>
                <w:bCs/>
              </w:rPr>
              <w:t>档案号</w:t>
            </w:r>
          </w:p>
        </w:tc>
        <w:tc>
          <w:tcPr>
            <w:tcW w:w="1020" w:type="dxa"/>
            <w:vAlign w:val="center"/>
          </w:tcPr>
          <w:p w:rsidR="00F7267E" w:rsidRDefault="00F7267E" w:rsidP="00F7267E">
            <w:pPr>
              <w:jc w:val="center"/>
              <w:rPr>
                <w:b/>
                <w:bCs/>
              </w:rPr>
            </w:pPr>
            <w:r>
              <w:rPr>
                <w:rFonts w:hint="eastAsia"/>
                <w:b/>
                <w:bCs/>
              </w:rPr>
              <w:t>教员证号</w:t>
            </w:r>
          </w:p>
        </w:tc>
        <w:tc>
          <w:tcPr>
            <w:tcW w:w="590" w:type="dxa"/>
            <w:vAlign w:val="center"/>
          </w:tcPr>
          <w:p w:rsidR="00F7267E" w:rsidRDefault="00F7267E" w:rsidP="00F7267E">
            <w:pPr>
              <w:jc w:val="center"/>
              <w:rPr>
                <w:b/>
                <w:bCs/>
              </w:rPr>
            </w:pPr>
            <w:r>
              <w:rPr>
                <w:rFonts w:hint="eastAsia"/>
                <w:b/>
                <w:bCs/>
              </w:rPr>
              <w:t>教龄</w:t>
            </w:r>
          </w:p>
        </w:tc>
        <w:tc>
          <w:tcPr>
            <w:tcW w:w="1041" w:type="dxa"/>
            <w:vAlign w:val="center"/>
          </w:tcPr>
          <w:p w:rsidR="00F7267E" w:rsidRDefault="00F7267E" w:rsidP="00F7267E">
            <w:pPr>
              <w:jc w:val="center"/>
              <w:rPr>
                <w:b/>
                <w:bCs/>
              </w:rPr>
            </w:pPr>
            <w:r>
              <w:rPr>
                <w:rFonts w:hint="eastAsia"/>
                <w:b/>
                <w:bCs/>
              </w:rPr>
              <w:t>备注</w:t>
            </w:r>
          </w:p>
        </w:tc>
      </w:tr>
      <w:tr w:rsidR="00F7267E" w:rsidTr="00F57ADB">
        <w:trPr>
          <w:trHeight w:val="565"/>
        </w:trPr>
        <w:tc>
          <w:tcPr>
            <w:tcW w:w="1068" w:type="dxa"/>
            <w:vAlign w:val="center"/>
          </w:tcPr>
          <w:p w:rsidR="00F7267E" w:rsidRDefault="00127539" w:rsidP="00F7267E">
            <w:pPr>
              <w:jc w:val="center"/>
              <w:rPr>
                <w:b/>
                <w:bCs/>
              </w:rPr>
            </w:pPr>
            <w:r>
              <w:rPr>
                <w:rFonts w:hint="eastAsia"/>
                <w:b/>
                <w:bCs/>
              </w:rPr>
              <w:t>LLJYXH</w:t>
            </w:r>
          </w:p>
        </w:tc>
        <w:tc>
          <w:tcPr>
            <w:tcW w:w="1013" w:type="dxa"/>
            <w:vAlign w:val="center"/>
          </w:tcPr>
          <w:p w:rsidR="00F7267E" w:rsidRDefault="008B022E" w:rsidP="00F7267E">
            <w:pPr>
              <w:jc w:val="center"/>
              <w:rPr>
                <w:b/>
                <w:bCs/>
              </w:rPr>
            </w:pPr>
            <w:r w:rsidRPr="008B022E">
              <w:rPr>
                <w:b/>
                <w:bCs/>
              </w:rPr>
              <w:t>XM</w:t>
            </w:r>
          </w:p>
        </w:tc>
        <w:tc>
          <w:tcPr>
            <w:tcW w:w="1818" w:type="dxa"/>
            <w:vAlign w:val="center"/>
          </w:tcPr>
          <w:p w:rsidR="00F7267E" w:rsidRDefault="008B022E" w:rsidP="00F7267E">
            <w:pPr>
              <w:jc w:val="center"/>
              <w:rPr>
                <w:b/>
                <w:bCs/>
              </w:rPr>
            </w:pPr>
            <w:r w:rsidRPr="008B022E">
              <w:rPr>
                <w:b/>
                <w:bCs/>
              </w:rPr>
              <w:t>SFZH</w:t>
            </w:r>
          </w:p>
        </w:tc>
        <w:tc>
          <w:tcPr>
            <w:tcW w:w="893" w:type="dxa"/>
            <w:vAlign w:val="center"/>
          </w:tcPr>
          <w:p w:rsidR="00F7267E" w:rsidRDefault="008B022E" w:rsidP="00F7267E">
            <w:pPr>
              <w:jc w:val="center"/>
              <w:rPr>
                <w:b/>
                <w:bCs/>
              </w:rPr>
            </w:pPr>
            <w:r w:rsidRPr="008B022E">
              <w:rPr>
                <w:b/>
                <w:bCs/>
              </w:rPr>
              <w:t>WHCD</w:t>
            </w:r>
          </w:p>
        </w:tc>
        <w:tc>
          <w:tcPr>
            <w:tcW w:w="1681" w:type="dxa"/>
            <w:vAlign w:val="center"/>
          </w:tcPr>
          <w:p w:rsidR="00F7267E" w:rsidRDefault="008B022E" w:rsidP="00F7267E">
            <w:pPr>
              <w:jc w:val="center"/>
              <w:rPr>
                <w:b/>
                <w:bCs/>
              </w:rPr>
            </w:pPr>
            <w:r w:rsidRPr="008B022E">
              <w:rPr>
                <w:b/>
                <w:bCs/>
              </w:rPr>
              <w:t>JSDAH</w:t>
            </w:r>
          </w:p>
        </w:tc>
        <w:tc>
          <w:tcPr>
            <w:tcW w:w="1020" w:type="dxa"/>
            <w:vAlign w:val="center"/>
          </w:tcPr>
          <w:p w:rsidR="00F7267E" w:rsidRDefault="008B022E" w:rsidP="00F7267E">
            <w:pPr>
              <w:jc w:val="center"/>
              <w:rPr>
                <w:b/>
                <w:bCs/>
              </w:rPr>
            </w:pPr>
            <w:r w:rsidRPr="008B022E">
              <w:rPr>
                <w:b/>
                <w:bCs/>
              </w:rPr>
              <w:t>JLYH</w:t>
            </w:r>
          </w:p>
        </w:tc>
        <w:tc>
          <w:tcPr>
            <w:tcW w:w="590" w:type="dxa"/>
            <w:vAlign w:val="center"/>
          </w:tcPr>
          <w:p w:rsidR="00F7267E" w:rsidRDefault="008E4E88" w:rsidP="00F7267E">
            <w:pPr>
              <w:jc w:val="center"/>
              <w:rPr>
                <w:b/>
                <w:bCs/>
              </w:rPr>
            </w:pPr>
            <w:r>
              <w:rPr>
                <w:rFonts w:hint="eastAsia"/>
                <w:b/>
                <w:bCs/>
              </w:rPr>
              <w:t>$JL$</w:t>
            </w:r>
            <w:bookmarkStart w:id="2" w:name="_GoBack"/>
            <w:bookmarkEnd w:id="2"/>
          </w:p>
        </w:tc>
        <w:tc>
          <w:tcPr>
            <w:tcW w:w="1041" w:type="dxa"/>
            <w:vAlign w:val="center"/>
          </w:tcPr>
          <w:p w:rsidR="00F7267E" w:rsidRDefault="008B022E" w:rsidP="00F7267E">
            <w:pPr>
              <w:jc w:val="center"/>
              <w:rPr>
                <w:b/>
                <w:bCs/>
              </w:rPr>
            </w:pPr>
            <w:r w:rsidRPr="008B022E">
              <w:rPr>
                <w:b/>
                <w:bCs/>
              </w:rPr>
              <w:t>BZ</w:t>
            </w:r>
          </w:p>
        </w:tc>
      </w:tr>
    </w:tbl>
    <w:p w:rsidR="00F57ADB" w:rsidRDefault="00F57ADB"/>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1"/>
        <w:gridCol w:w="7043"/>
      </w:tblGrid>
      <w:tr w:rsidR="00F7267E" w:rsidTr="00F57ADB">
        <w:trPr>
          <w:cantSplit/>
          <w:trHeight w:val="2067"/>
        </w:trPr>
        <w:tc>
          <w:tcPr>
            <w:tcW w:w="2081" w:type="dxa"/>
            <w:vAlign w:val="center"/>
          </w:tcPr>
          <w:p w:rsidR="00F7267E" w:rsidRDefault="00F7267E" w:rsidP="00F7267E">
            <w:pPr>
              <w:jc w:val="center"/>
              <w:rPr>
                <w:b/>
                <w:bCs/>
              </w:rPr>
            </w:pPr>
            <w:r>
              <w:rPr>
                <w:rFonts w:hint="eastAsia"/>
                <w:b/>
                <w:bCs/>
              </w:rPr>
              <w:t>单</w:t>
            </w:r>
            <w:r>
              <w:rPr>
                <w:rFonts w:hint="eastAsia"/>
                <w:b/>
                <w:bCs/>
              </w:rPr>
              <w:t xml:space="preserve">   </w:t>
            </w:r>
            <w:r>
              <w:rPr>
                <w:rFonts w:hint="eastAsia"/>
                <w:b/>
                <w:bCs/>
              </w:rPr>
              <w:t>位</w:t>
            </w:r>
          </w:p>
          <w:p w:rsidR="00F7267E" w:rsidRDefault="00F7267E" w:rsidP="00F7267E">
            <w:pPr>
              <w:jc w:val="center"/>
              <w:rPr>
                <w:b/>
                <w:bCs/>
              </w:rPr>
            </w:pPr>
            <w:r>
              <w:rPr>
                <w:rFonts w:hint="eastAsia"/>
                <w:b/>
                <w:bCs/>
              </w:rPr>
              <w:t>负责人签字</w:t>
            </w:r>
          </w:p>
        </w:tc>
        <w:tc>
          <w:tcPr>
            <w:tcW w:w="7043" w:type="dxa"/>
            <w:vAlign w:val="center"/>
          </w:tcPr>
          <w:p w:rsidR="00F7267E" w:rsidRDefault="00F7267E" w:rsidP="00F7267E">
            <w:pPr>
              <w:framePr w:hSpace="180" w:wrap="notBeside" w:vAnchor="text" w:hAnchor="margin" w:y="314"/>
              <w:ind w:firstLine="750"/>
              <w:jc w:val="center"/>
              <w:rPr>
                <w:b/>
                <w:bCs/>
              </w:rPr>
            </w:pPr>
          </w:p>
          <w:p w:rsidR="00F7267E" w:rsidRDefault="00F7267E" w:rsidP="00F7267E">
            <w:pPr>
              <w:framePr w:hSpace="180" w:wrap="notBeside" w:vAnchor="text" w:hAnchor="margin" w:y="314"/>
              <w:ind w:firstLine="750"/>
              <w:jc w:val="center"/>
              <w:rPr>
                <w:b/>
                <w:bCs/>
              </w:rPr>
            </w:pPr>
          </w:p>
          <w:p w:rsidR="00F7267E" w:rsidRDefault="00F7267E" w:rsidP="00F7267E">
            <w:pPr>
              <w:framePr w:hSpace="180" w:wrap="notBeside" w:vAnchor="text" w:hAnchor="margin" w:y="314"/>
              <w:ind w:firstLine="750"/>
              <w:jc w:val="center"/>
              <w:rPr>
                <w:b/>
                <w:bCs/>
              </w:rPr>
            </w:pPr>
          </w:p>
          <w:p w:rsidR="00F7267E" w:rsidRDefault="00F7267E" w:rsidP="00F7267E">
            <w:pPr>
              <w:framePr w:hSpace="180" w:wrap="notBeside" w:vAnchor="text" w:hAnchor="margin" w:y="314"/>
              <w:ind w:firstLine="750"/>
              <w:jc w:val="center"/>
              <w:rPr>
                <w:b/>
                <w:bCs/>
              </w:rPr>
            </w:pPr>
          </w:p>
          <w:p w:rsidR="00F7267E" w:rsidRDefault="00F7267E" w:rsidP="00F7267E">
            <w:pPr>
              <w:framePr w:hSpace="180" w:wrap="notBeside" w:vAnchor="text" w:hAnchor="margin" w:y="314"/>
              <w:ind w:firstLine="750"/>
              <w:jc w:val="center"/>
              <w:rPr>
                <w:b/>
                <w:bCs/>
              </w:rPr>
            </w:pPr>
          </w:p>
          <w:p w:rsidR="00F7267E" w:rsidRDefault="00F7267E" w:rsidP="00F7267E">
            <w:pPr>
              <w:jc w:val="center"/>
              <w:rPr>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r w:rsidR="00F7267E" w:rsidTr="00F57ADB">
        <w:trPr>
          <w:cantSplit/>
          <w:trHeight w:val="1771"/>
        </w:trPr>
        <w:tc>
          <w:tcPr>
            <w:tcW w:w="2081" w:type="dxa"/>
            <w:vAlign w:val="center"/>
          </w:tcPr>
          <w:p w:rsidR="00F7267E" w:rsidRDefault="00F7267E" w:rsidP="00F7267E">
            <w:pPr>
              <w:jc w:val="center"/>
              <w:rPr>
                <w:b/>
                <w:bCs/>
              </w:rPr>
            </w:pPr>
            <w:r>
              <w:rPr>
                <w:rFonts w:hint="eastAsia"/>
                <w:b/>
                <w:bCs/>
              </w:rPr>
              <w:t>审验人签字</w:t>
            </w:r>
          </w:p>
        </w:tc>
        <w:tc>
          <w:tcPr>
            <w:tcW w:w="7043" w:type="dxa"/>
            <w:vAlign w:val="center"/>
          </w:tcPr>
          <w:p w:rsidR="00F7267E" w:rsidRDefault="00F7267E" w:rsidP="00F7267E">
            <w:pPr>
              <w:framePr w:hSpace="180" w:wrap="notBeside" w:vAnchor="text" w:hAnchor="margin" w:y="314"/>
              <w:ind w:firstLine="750"/>
              <w:jc w:val="center"/>
              <w:rPr>
                <w:b/>
                <w:bCs/>
              </w:rPr>
            </w:pPr>
          </w:p>
          <w:p w:rsidR="00F7267E" w:rsidRDefault="00F7267E" w:rsidP="00F7267E">
            <w:pPr>
              <w:jc w:val="center"/>
              <w:rPr>
                <w:b/>
                <w:bCs/>
              </w:rPr>
            </w:pPr>
            <w:r>
              <w:rPr>
                <w:rFonts w:hint="eastAsia"/>
                <w:b/>
                <w:bCs/>
              </w:rPr>
              <w:t xml:space="preserve">        </w:t>
            </w:r>
          </w:p>
          <w:p w:rsidR="00F7267E" w:rsidRDefault="00F7267E" w:rsidP="00F7267E">
            <w:pPr>
              <w:jc w:val="center"/>
              <w:rPr>
                <w:b/>
                <w:bCs/>
              </w:rPr>
            </w:pPr>
          </w:p>
          <w:p w:rsidR="00F7267E" w:rsidRDefault="00F7267E" w:rsidP="00F7267E">
            <w:pPr>
              <w:jc w:val="center"/>
              <w:rPr>
                <w:b/>
                <w:bCs/>
              </w:rPr>
            </w:pPr>
          </w:p>
          <w:p w:rsidR="00F7267E" w:rsidRDefault="00F7267E" w:rsidP="00F7267E">
            <w:pPr>
              <w:jc w:val="center"/>
              <w:rPr>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F7267E" w:rsidRDefault="00F7267E" w:rsidP="00F7267E">
      <w:pPr>
        <w:rPr>
          <w:b/>
          <w:bCs/>
          <w:sz w:val="24"/>
        </w:rPr>
      </w:pPr>
    </w:p>
    <w:p w:rsidR="00F7267E" w:rsidRDefault="00F7267E" w:rsidP="00F7267E">
      <w:pPr>
        <w:rPr>
          <w:b/>
          <w:bCs/>
          <w:sz w:val="24"/>
        </w:rPr>
      </w:pPr>
    </w:p>
    <w:p w:rsidR="00F7267E" w:rsidRDefault="00F7267E" w:rsidP="00F7267E">
      <w:pPr>
        <w:rPr>
          <w:b/>
          <w:bCs/>
          <w:sz w:val="24"/>
        </w:rPr>
      </w:pPr>
    </w:p>
    <w:p w:rsidR="00F7267E" w:rsidRDefault="00F7267E" w:rsidP="00F7267E">
      <w:pPr>
        <w:rPr>
          <w:b/>
          <w:bCs/>
          <w:sz w:val="24"/>
        </w:rPr>
      </w:pPr>
    </w:p>
    <w:p w:rsidR="00F7267E" w:rsidRDefault="00F7267E" w:rsidP="00F7267E">
      <w:pPr>
        <w:rPr>
          <w:b/>
          <w:bCs/>
          <w:sz w:val="24"/>
        </w:rPr>
      </w:pPr>
    </w:p>
    <w:p w:rsidR="00F7267E" w:rsidRDefault="00F7267E" w:rsidP="00F7267E">
      <w:pPr>
        <w:rPr>
          <w:b/>
          <w:bCs/>
          <w:sz w:val="24"/>
        </w:rPr>
      </w:pPr>
      <w:r>
        <w:rPr>
          <w:rFonts w:hint="eastAsia"/>
          <w:b/>
          <w:bCs/>
          <w:sz w:val="24"/>
        </w:rPr>
        <w:t>表</w:t>
      </w:r>
      <w:r>
        <w:rPr>
          <w:rFonts w:hint="eastAsia"/>
          <w:b/>
          <w:bCs/>
          <w:sz w:val="24"/>
        </w:rPr>
        <w:t>2-2</w:t>
      </w:r>
      <w:r>
        <w:rPr>
          <w:rFonts w:hint="eastAsia"/>
          <w:b/>
          <w:bCs/>
          <w:sz w:val="24"/>
        </w:rPr>
        <w:t>：</w:t>
      </w:r>
    </w:p>
    <w:p w:rsidR="00F7267E" w:rsidRDefault="00F7267E" w:rsidP="00F7267E">
      <w:pPr>
        <w:tabs>
          <w:tab w:val="center" w:pos="4394"/>
        </w:tabs>
        <w:jc w:val="left"/>
        <w:rPr>
          <w:b/>
          <w:bCs/>
          <w:sz w:val="28"/>
        </w:rPr>
      </w:pPr>
      <w:r>
        <w:rPr>
          <w:rFonts w:hint="eastAsia"/>
          <w:b/>
          <w:bCs/>
        </w:rPr>
        <w:t>培训机构（盖章）：</w:t>
      </w:r>
      <w:r>
        <w:rPr>
          <w:b/>
          <w:bCs/>
          <w:sz w:val="28"/>
        </w:rPr>
        <w:tab/>
      </w:r>
      <w:r>
        <w:rPr>
          <w:rFonts w:hint="eastAsia"/>
          <w:b/>
          <w:bCs/>
          <w:sz w:val="28"/>
        </w:rPr>
        <w:t>理</w:t>
      </w:r>
      <w:r>
        <w:rPr>
          <w:rFonts w:hint="eastAsia"/>
          <w:b/>
          <w:bCs/>
          <w:sz w:val="28"/>
        </w:rPr>
        <w:t xml:space="preserve"> </w:t>
      </w:r>
      <w:r>
        <w:rPr>
          <w:rFonts w:hint="eastAsia"/>
          <w:b/>
          <w:bCs/>
          <w:sz w:val="28"/>
        </w:rPr>
        <w:t>论</w:t>
      </w:r>
      <w:r>
        <w:rPr>
          <w:rFonts w:hint="eastAsia"/>
          <w:b/>
          <w:bCs/>
          <w:sz w:val="28"/>
        </w:rPr>
        <w:t xml:space="preserve"> </w:t>
      </w:r>
      <w:r>
        <w:rPr>
          <w:rFonts w:hint="eastAsia"/>
          <w:b/>
          <w:bCs/>
          <w:sz w:val="28"/>
        </w:rPr>
        <w:t>教</w:t>
      </w:r>
      <w:r>
        <w:rPr>
          <w:rFonts w:hint="eastAsia"/>
          <w:b/>
          <w:bCs/>
          <w:sz w:val="28"/>
        </w:rPr>
        <w:t xml:space="preserve"> </w:t>
      </w:r>
      <w:r>
        <w:rPr>
          <w:rFonts w:hint="eastAsia"/>
          <w:b/>
          <w:bCs/>
          <w:sz w:val="28"/>
        </w:rPr>
        <w:t>员</w:t>
      </w:r>
      <w:r>
        <w:rPr>
          <w:rFonts w:hint="eastAsia"/>
          <w:b/>
          <w:bCs/>
          <w:sz w:val="28"/>
        </w:rPr>
        <w:t xml:space="preserve"> </w:t>
      </w:r>
      <w:r>
        <w:rPr>
          <w:rFonts w:hint="eastAsia"/>
          <w:b/>
          <w:bCs/>
          <w:sz w:val="28"/>
        </w:rPr>
        <w:t>影</w:t>
      </w:r>
      <w:r>
        <w:rPr>
          <w:rFonts w:hint="eastAsia"/>
          <w:b/>
          <w:bCs/>
          <w:sz w:val="28"/>
        </w:rPr>
        <w:t xml:space="preserve"> </w:t>
      </w:r>
      <w:r>
        <w:rPr>
          <w:rFonts w:hint="eastAsia"/>
          <w:b/>
          <w:bCs/>
          <w:sz w:val="28"/>
        </w:rPr>
        <w:t>像</w:t>
      </w:r>
      <w:r>
        <w:rPr>
          <w:rFonts w:hint="eastAsia"/>
          <w:b/>
          <w:bCs/>
          <w:sz w:val="28"/>
        </w:rPr>
        <w:t xml:space="preserve"> </w:t>
      </w:r>
      <w:r>
        <w:rPr>
          <w:rFonts w:hint="eastAsia"/>
          <w:b/>
          <w:bCs/>
          <w:sz w:val="28"/>
        </w:rPr>
        <w:t>资</w:t>
      </w:r>
      <w:r>
        <w:rPr>
          <w:rFonts w:hint="eastAsia"/>
          <w:b/>
          <w:bCs/>
          <w:sz w:val="28"/>
        </w:rPr>
        <w:t xml:space="preserve"> </w:t>
      </w:r>
      <w:r>
        <w:rPr>
          <w:rFonts w:hint="eastAsia"/>
          <w:b/>
          <w:bCs/>
          <w:sz w:val="28"/>
        </w:rPr>
        <w:t>料</w:t>
      </w:r>
    </w:p>
    <w:tbl>
      <w:tblPr>
        <w:tblW w:w="9112"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000" w:firstRow="0" w:lastRow="0" w:firstColumn="0" w:lastColumn="0" w:noHBand="0" w:noVBand="0"/>
      </w:tblPr>
      <w:tblGrid>
        <w:gridCol w:w="9112"/>
      </w:tblGrid>
      <w:tr w:rsidR="00F7267E">
        <w:trPr>
          <w:trHeight w:val="12528"/>
        </w:trPr>
        <w:tc>
          <w:tcPr>
            <w:tcW w:w="9112" w:type="dxa"/>
          </w:tcPr>
          <w:p w:rsidR="00F7267E" w:rsidRDefault="00F7267E" w:rsidP="00F7267E">
            <w:pPr>
              <w:jc w:val="center"/>
              <w:rPr>
                <w:sz w:val="28"/>
              </w:rPr>
            </w:pPr>
          </w:p>
        </w:tc>
      </w:tr>
    </w:tbl>
    <w:p w:rsidR="00F7267E" w:rsidRDefault="00F7267E" w:rsidP="00F7267E">
      <w:pPr>
        <w:rPr>
          <w:b/>
          <w:bCs/>
        </w:rPr>
      </w:pPr>
      <w:r>
        <w:rPr>
          <w:rFonts w:hint="eastAsia"/>
          <w:b/>
          <w:bCs/>
        </w:rPr>
        <w:t>说明：影像资料包括身份证、驾驶证、学历证明、教练证等复印件，共一式四份。</w:t>
      </w:r>
    </w:p>
    <w:p w:rsidR="00F7267E" w:rsidRDefault="00F7267E" w:rsidP="00F7267E">
      <w:pPr>
        <w:rPr>
          <w:b/>
          <w:bCs/>
          <w:sz w:val="30"/>
        </w:rPr>
      </w:pPr>
    </w:p>
    <w:p w:rsidR="00F7267E" w:rsidRDefault="00F7267E" w:rsidP="00F7267E">
      <w:pPr>
        <w:rPr>
          <w:b/>
          <w:bCs/>
          <w:sz w:val="30"/>
        </w:rPr>
      </w:pPr>
    </w:p>
    <w:p w:rsidR="00F7267E" w:rsidRDefault="00F7267E" w:rsidP="00F7267E">
      <w:pPr>
        <w:rPr>
          <w:b/>
          <w:bCs/>
          <w:sz w:val="30"/>
        </w:rPr>
      </w:pPr>
      <w:r>
        <w:rPr>
          <w:rFonts w:hint="eastAsia"/>
          <w:b/>
          <w:bCs/>
          <w:sz w:val="30"/>
        </w:rPr>
        <w:t>表</w:t>
      </w:r>
      <w:r>
        <w:rPr>
          <w:rFonts w:hint="eastAsia"/>
          <w:b/>
          <w:bCs/>
          <w:sz w:val="30"/>
        </w:rPr>
        <w:t>2-3</w:t>
      </w:r>
      <w:r>
        <w:rPr>
          <w:rFonts w:hint="eastAsia"/>
          <w:b/>
          <w:bCs/>
          <w:sz w:val="30"/>
        </w:rPr>
        <w:t>：</w:t>
      </w:r>
    </w:p>
    <w:p w:rsidR="00F7267E" w:rsidRDefault="00F7267E" w:rsidP="00F7267E">
      <w:pPr>
        <w:jc w:val="center"/>
        <w:rPr>
          <w:b/>
          <w:bCs/>
          <w:sz w:val="30"/>
        </w:rPr>
      </w:pPr>
      <w:r>
        <w:rPr>
          <w:rFonts w:hint="eastAsia"/>
          <w:b/>
          <w:bCs/>
          <w:sz w:val="30"/>
        </w:rPr>
        <w:lastRenderedPageBreak/>
        <w:t>实</w:t>
      </w:r>
      <w:r>
        <w:rPr>
          <w:rFonts w:hint="eastAsia"/>
          <w:b/>
          <w:bCs/>
          <w:sz w:val="30"/>
        </w:rPr>
        <w:t xml:space="preserve"> </w:t>
      </w:r>
      <w:r>
        <w:rPr>
          <w:rFonts w:hint="eastAsia"/>
          <w:b/>
          <w:bCs/>
          <w:sz w:val="30"/>
        </w:rPr>
        <w:t>操</w:t>
      </w:r>
      <w:r>
        <w:rPr>
          <w:rFonts w:hint="eastAsia"/>
          <w:b/>
          <w:bCs/>
          <w:sz w:val="30"/>
        </w:rPr>
        <w:t xml:space="preserve"> </w:t>
      </w:r>
      <w:r>
        <w:rPr>
          <w:rFonts w:hint="eastAsia"/>
          <w:b/>
          <w:bCs/>
          <w:sz w:val="30"/>
        </w:rPr>
        <w:t>教</w:t>
      </w:r>
      <w:r>
        <w:rPr>
          <w:rFonts w:hint="eastAsia"/>
          <w:b/>
          <w:bCs/>
          <w:sz w:val="30"/>
        </w:rPr>
        <w:t xml:space="preserve"> </w:t>
      </w:r>
      <w:r>
        <w:rPr>
          <w:rFonts w:hint="eastAsia"/>
          <w:b/>
          <w:bCs/>
          <w:sz w:val="30"/>
        </w:rPr>
        <w:t>员</w:t>
      </w:r>
      <w:r>
        <w:rPr>
          <w:rFonts w:hint="eastAsia"/>
          <w:b/>
          <w:bCs/>
          <w:sz w:val="30"/>
        </w:rPr>
        <w:t xml:space="preserve"> </w:t>
      </w:r>
      <w:r>
        <w:rPr>
          <w:rFonts w:hint="eastAsia"/>
          <w:b/>
          <w:bCs/>
          <w:sz w:val="30"/>
        </w:rPr>
        <w:t>简</w:t>
      </w:r>
      <w:r>
        <w:rPr>
          <w:rFonts w:hint="eastAsia"/>
          <w:b/>
          <w:bCs/>
          <w:sz w:val="30"/>
        </w:rPr>
        <w:t xml:space="preserve"> </w:t>
      </w:r>
      <w:r>
        <w:rPr>
          <w:rFonts w:hint="eastAsia"/>
          <w:b/>
          <w:bCs/>
          <w:sz w:val="30"/>
        </w:rPr>
        <w:t>表</w:t>
      </w:r>
    </w:p>
    <w:p w:rsidR="00F7267E" w:rsidRDefault="00F7267E" w:rsidP="00F7267E">
      <w:pPr>
        <w:rPr>
          <w:b/>
          <w:bCs/>
        </w:rPr>
      </w:pPr>
      <w:r>
        <w:rPr>
          <w:rFonts w:hint="eastAsia"/>
          <w:b/>
          <w:bCs/>
        </w:rPr>
        <w:t>培训机构（盖章）：</w:t>
      </w:r>
    </w:p>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1"/>
        <w:gridCol w:w="915"/>
        <w:gridCol w:w="1411"/>
        <w:gridCol w:w="893"/>
        <w:gridCol w:w="949"/>
        <w:gridCol w:w="775"/>
        <w:gridCol w:w="928"/>
        <w:gridCol w:w="765"/>
        <w:gridCol w:w="518"/>
        <w:gridCol w:w="705"/>
      </w:tblGrid>
      <w:tr w:rsidR="00536048" w:rsidTr="00F57ADB">
        <w:trPr>
          <w:cantSplit/>
          <w:trHeight w:val="1198"/>
        </w:trPr>
        <w:tc>
          <w:tcPr>
            <w:tcW w:w="1091" w:type="dxa"/>
            <w:vAlign w:val="center"/>
          </w:tcPr>
          <w:p w:rsidR="00F7267E" w:rsidRDefault="00F7267E" w:rsidP="00F7267E">
            <w:pPr>
              <w:jc w:val="center"/>
              <w:rPr>
                <w:b/>
                <w:bCs/>
              </w:rPr>
            </w:pPr>
            <w:r>
              <w:rPr>
                <w:rFonts w:hint="eastAsia"/>
                <w:b/>
                <w:bCs/>
              </w:rPr>
              <w:t>序</w:t>
            </w:r>
          </w:p>
          <w:p w:rsidR="00F7267E" w:rsidRDefault="00F7267E" w:rsidP="00F7267E">
            <w:pPr>
              <w:jc w:val="center"/>
              <w:rPr>
                <w:b/>
                <w:bCs/>
              </w:rPr>
            </w:pPr>
            <w:r>
              <w:rPr>
                <w:rFonts w:hint="eastAsia"/>
                <w:b/>
                <w:bCs/>
              </w:rPr>
              <w:t>号</w:t>
            </w:r>
          </w:p>
        </w:tc>
        <w:tc>
          <w:tcPr>
            <w:tcW w:w="915" w:type="dxa"/>
            <w:vAlign w:val="center"/>
          </w:tcPr>
          <w:p w:rsidR="00F7267E" w:rsidRDefault="00F7267E" w:rsidP="00F7267E">
            <w:pPr>
              <w:jc w:val="center"/>
            </w:pPr>
            <w:r>
              <w:rPr>
                <w:rFonts w:hint="eastAsia"/>
                <w:b/>
                <w:bCs/>
              </w:rPr>
              <w:t>姓名</w:t>
            </w:r>
          </w:p>
        </w:tc>
        <w:tc>
          <w:tcPr>
            <w:tcW w:w="1411" w:type="dxa"/>
            <w:vAlign w:val="center"/>
          </w:tcPr>
          <w:p w:rsidR="00F7267E" w:rsidRDefault="00F7267E" w:rsidP="00F7267E">
            <w:pPr>
              <w:jc w:val="center"/>
              <w:rPr>
                <w:b/>
                <w:bCs/>
              </w:rPr>
            </w:pPr>
            <w:r>
              <w:rPr>
                <w:rFonts w:hint="eastAsia"/>
                <w:b/>
                <w:bCs/>
              </w:rPr>
              <w:t>身份证号</w:t>
            </w:r>
          </w:p>
        </w:tc>
        <w:tc>
          <w:tcPr>
            <w:tcW w:w="893" w:type="dxa"/>
            <w:vAlign w:val="center"/>
          </w:tcPr>
          <w:p w:rsidR="00F7267E" w:rsidRDefault="00F7267E" w:rsidP="00F7267E">
            <w:pPr>
              <w:jc w:val="center"/>
              <w:rPr>
                <w:b/>
                <w:bCs/>
              </w:rPr>
            </w:pPr>
            <w:r>
              <w:rPr>
                <w:rFonts w:hint="eastAsia"/>
                <w:b/>
                <w:bCs/>
              </w:rPr>
              <w:t>文化程度</w:t>
            </w:r>
          </w:p>
        </w:tc>
        <w:tc>
          <w:tcPr>
            <w:tcW w:w="949" w:type="dxa"/>
            <w:vAlign w:val="center"/>
          </w:tcPr>
          <w:p w:rsidR="00F7267E" w:rsidRDefault="00F7267E" w:rsidP="00F7267E">
            <w:pPr>
              <w:jc w:val="center"/>
              <w:rPr>
                <w:b/>
                <w:bCs/>
              </w:rPr>
            </w:pPr>
            <w:r>
              <w:rPr>
                <w:rFonts w:hint="eastAsia"/>
                <w:b/>
                <w:bCs/>
              </w:rPr>
              <w:t>驾驶</w:t>
            </w:r>
          </w:p>
          <w:p w:rsidR="00F7267E" w:rsidRDefault="00F7267E" w:rsidP="00F7267E">
            <w:pPr>
              <w:jc w:val="center"/>
              <w:rPr>
                <w:b/>
                <w:bCs/>
              </w:rPr>
            </w:pPr>
            <w:r>
              <w:rPr>
                <w:rFonts w:hint="eastAsia"/>
                <w:b/>
                <w:bCs/>
              </w:rPr>
              <w:t>档案号</w:t>
            </w:r>
          </w:p>
        </w:tc>
        <w:tc>
          <w:tcPr>
            <w:tcW w:w="775" w:type="dxa"/>
            <w:vAlign w:val="center"/>
          </w:tcPr>
          <w:p w:rsidR="00F7267E" w:rsidRDefault="00F7267E" w:rsidP="00F7267E">
            <w:pPr>
              <w:jc w:val="center"/>
              <w:rPr>
                <w:b/>
                <w:bCs/>
              </w:rPr>
            </w:pPr>
            <w:r>
              <w:rPr>
                <w:rFonts w:hint="eastAsia"/>
                <w:b/>
                <w:bCs/>
              </w:rPr>
              <w:t>教员</w:t>
            </w:r>
          </w:p>
          <w:p w:rsidR="00F7267E" w:rsidRDefault="00F7267E" w:rsidP="00F7267E">
            <w:pPr>
              <w:jc w:val="center"/>
              <w:rPr>
                <w:b/>
                <w:bCs/>
              </w:rPr>
            </w:pPr>
            <w:r>
              <w:rPr>
                <w:rFonts w:hint="eastAsia"/>
                <w:b/>
                <w:bCs/>
              </w:rPr>
              <w:t>证号</w:t>
            </w:r>
          </w:p>
        </w:tc>
        <w:tc>
          <w:tcPr>
            <w:tcW w:w="928" w:type="dxa"/>
            <w:vAlign w:val="center"/>
          </w:tcPr>
          <w:p w:rsidR="00F7267E" w:rsidRDefault="00F7267E" w:rsidP="00F7267E">
            <w:pPr>
              <w:jc w:val="center"/>
              <w:rPr>
                <w:b/>
                <w:bCs/>
              </w:rPr>
            </w:pPr>
            <w:r>
              <w:rPr>
                <w:rFonts w:hint="eastAsia"/>
                <w:b/>
                <w:bCs/>
              </w:rPr>
              <w:t>准驾车型</w:t>
            </w:r>
          </w:p>
        </w:tc>
        <w:tc>
          <w:tcPr>
            <w:tcW w:w="765" w:type="dxa"/>
            <w:vAlign w:val="center"/>
          </w:tcPr>
          <w:p w:rsidR="00F7267E" w:rsidRDefault="00F7267E" w:rsidP="00F7267E">
            <w:pPr>
              <w:jc w:val="center"/>
              <w:rPr>
                <w:b/>
                <w:bCs/>
              </w:rPr>
            </w:pPr>
            <w:r>
              <w:rPr>
                <w:rFonts w:hint="eastAsia"/>
                <w:b/>
                <w:bCs/>
              </w:rPr>
              <w:t>准教车型</w:t>
            </w:r>
          </w:p>
        </w:tc>
        <w:tc>
          <w:tcPr>
            <w:tcW w:w="518" w:type="dxa"/>
            <w:vAlign w:val="center"/>
          </w:tcPr>
          <w:p w:rsidR="00F7267E" w:rsidRDefault="00F7267E" w:rsidP="00F7267E">
            <w:pPr>
              <w:jc w:val="center"/>
              <w:rPr>
                <w:b/>
                <w:bCs/>
              </w:rPr>
            </w:pPr>
            <w:r>
              <w:rPr>
                <w:rFonts w:hint="eastAsia"/>
                <w:b/>
                <w:bCs/>
              </w:rPr>
              <w:t>教龄</w:t>
            </w:r>
          </w:p>
        </w:tc>
        <w:tc>
          <w:tcPr>
            <w:tcW w:w="705" w:type="dxa"/>
            <w:vAlign w:val="center"/>
          </w:tcPr>
          <w:p w:rsidR="00F7267E" w:rsidRDefault="00F7267E" w:rsidP="00F7267E">
            <w:pPr>
              <w:jc w:val="center"/>
              <w:rPr>
                <w:b/>
                <w:bCs/>
              </w:rPr>
            </w:pPr>
            <w:r>
              <w:rPr>
                <w:rFonts w:hint="eastAsia"/>
                <w:b/>
                <w:bCs/>
              </w:rPr>
              <w:t>备注</w:t>
            </w:r>
          </w:p>
        </w:tc>
      </w:tr>
      <w:tr w:rsidR="00536048" w:rsidTr="00F57ADB">
        <w:trPr>
          <w:cantSplit/>
          <w:trHeight w:val="580"/>
        </w:trPr>
        <w:tc>
          <w:tcPr>
            <w:tcW w:w="1091" w:type="dxa"/>
            <w:vAlign w:val="center"/>
          </w:tcPr>
          <w:p w:rsidR="00F7267E" w:rsidRDefault="00536048" w:rsidP="00F7267E">
            <w:pPr>
              <w:jc w:val="center"/>
              <w:rPr>
                <w:b/>
                <w:bCs/>
              </w:rPr>
            </w:pPr>
            <w:r>
              <w:rPr>
                <w:rFonts w:hint="eastAsia"/>
                <w:b/>
                <w:bCs/>
              </w:rPr>
              <w:t>XCJYXH</w:t>
            </w:r>
          </w:p>
        </w:tc>
        <w:tc>
          <w:tcPr>
            <w:tcW w:w="915" w:type="dxa"/>
            <w:vAlign w:val="center"/>
          </w:tcPr>
          <w:p w:rsidR="00F7267E" w:rsidRDefault="00536048" w:rsidP="00F7267E">
            <w:pPr>
              <w:jc w:val="center"/>
              <w:rPr>
                <w:b/>
                <w:bCs/>
              </w:rPr>
            </w:pPr>
            <w:r w:rsidRPr="00536048">
              <w:rPr>
                <w:b/>
                <w:bCs/>
              </w:rPr>
              <w:t>XM</w:t>
            </w:r>
          </w:p>
        </w:tc>
        <w:tc>
          <w:tcPr>
            <w:tcW w:w="1411" w:type="dxa"/>
            <w:vAlign w:val="center"/>
          </w:tcPr>
          <w:p w:rsidR="00F7267E" w:rsidRDefault="00536048" w:rsidP="00F7267E">
            <w:pPr>
              <w:jc w:val="center"/>
              <w:rPr>
                <w:b/>
                <w:bCs/>
              </w:rPr>
            </w:pPr>
            <w:r w:rsidRPr="00536048">
              <w:rPr>
                <w:b/>
                <w:bCs/>
              </w:rPr>
              <w:t>SFZH</w:t>
            </w:r>
          </w:p>
        </w:tc>
        <w:tc>
          <w:tcPr>
            <w:tcW w:w="893" w:type="dxa"/>
            <w:vAlign w:val="center"/>
          </w:tcPr>
          <w:p w:rsidR="00F7267E" w:rsidRDefault="00536048" w:rsidP="00F7267E">
            <w:pPr>
              <w:jc w:val="center"/>
              <w:rPr>
                <w:b/>
                <w:bCs/>
              </w:rPr>
            </w:pPr>
            <w:r w:rsidRPr="00536048">
              <w:rPr>
                <w:b/>
                <w:bCs/>
              </w:rPr>
              <w:t>WHCD</w:t>
            </w:r>
          </w:p>
        </w:tc>
        <w:tc>
          <w:tcPr>
            <w:tcW w:w="949" w:type="dxa"/>
            <w:vAlign w:val="center"/>
          </w:tcPr>
          <w:p w:rsidR="00F7267E" w:rsidRDefault="00536048" w:rsidP="00F7267E">
            <w:pPr>
              <w:jc w:val="center"/>
              <w:rPr>
                <w:b/>
                <w:bCs/>
              </w:rPr>
            </w:pPr>
            <w:r w:rsidRPr="00536048">
              <w:rPr>
                <w:b/>
                <w:bCs/>
              </w:rPr>
              <w:t>JSDAH</w:t>
            </w:r>
          </w:p>
        </w:tc>
        <w:tc>
          <w:tcPr>
            <w:tcW w:w="775" w:type="dxa"/>
            <w:vAlign w:val="center"/>
          </w:tcPr>
          <w:p w:rsidR="00F7267E" w:rsidRDefault="00536048" w:rsidP="00F7267E">
            <w:pPr>
              <w:jc w:val="center"/>
              <w:rPr>
                <w:b/>
                <w:bCs/>
              </w:rPr>
            </w:pPr>
            <w:r w:rsidRPr="00536048">
              <w:rPr>
                <w:b/>
                <w:bCs/>
              </w:rPr>
              <w:t>JLYH</w:t>
            </w:r>
          </w:p>
        </w:tc>
        <w:tc>
          <w:tcPr>
            <w:tcW w:w="928" w:type="dxa"/>
            <w:vAlign w:val="center"/>
          </w:tcPr>
          <w:p w:rsidR="00F7267E" w:rsidRDefault="00536048" w:rsidP="00F7267E">
            <w:pPr>
              <w:jc w:val="center"/>
              <w:rPr>
                <w:b/>
                <w:bCs/>
              </w:rPr>
            </w:pPr>
            <w:r w:rsidRPr="00536048">
              <w:rPr>
                <w:b/>
                <w:bCs/>
              </w:rPr>
              <w:t>ZJCXH</w:t>
            </w:r>
          </w:p>
        </w:tc>
        <w:tc>
          <w:tcPr>
            <w:tcW w:w="765" w:type="dxa"/>
            <w:vAlign w:val="center"/>
          </w:tcPr>
          <w:p w:rsidR="00F7267E" w:rsidRDefault="00536048" w:rsidP="00F7267E">
            <w:pPr>
              <w:jc w:val="center"/>
              <w:rPr>
                <w:b/>
                <w:bCs/>
              </w:rPr>
            </w:pPr>
            <w:r w:rsidRPr="00536048">
              <w:rPr>
                <w:b/>
                <w:bCs/>
              </w:rPr>
              <w:t>ZJCX</w:t>
            </w:r>
          </w:p>
        </w:tc>
        <w:tc>
          <w:tcPr>
            <w:tcW w:w="518" w:type="dxa"/>
            <w:vAlign w:val="center"/>
          </w:tcPr>
          <w:p w:rsidR="00F7267E" w:rsidRDefault="00536048" w:rsidP="00F7267E">
            <w:pPr>
              <w:jc w:val="center"/>
              <w:rPr>
                <w:b/>
                <w:bCs/>
              </w:rPr>
            </w:pPr>
            <w:r w:rsidRPr="00536048">
              <w:rPr>
                <w:b/>
                <w:bCs/>
              </w:rPr>
              <w:t>JL</w:t>
            </w:r>
          </w:p>
        </w:tc>
        <w:tc>
          <w:tcPr>
            <w:tcW w:w="705" w:type="dxa"/>
            <w:vAlign w:val="center"/>
          </w:tcPr>
          <w:p w:rsidR="00F7267E" w:rsidRDefault="00536048" w:rsidP="00F7267E">
            <w:pPr>
              <w:jc w:val="center"/>
              <w:rPr>
                <w:b/>
                <w:bCs/>
              </w:rPr>
            </w:pPr>
            <w:r w:rsidRPr="00536048">
              <w:rPr>
                <w:b/>
                <w:bCs/>
              </w:rPr>
              <w:t>BZ</w:t>
            </w:r>
          </w:p>
        </w:tc>
      </w:tr>
    </w:tbl>
    <w:p w:rsidR="00E228DA" w:rsidRDefault="00E228DA"/>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6944"/>
      </w:tblGrid>
      <w:tr w:rsidR="00F7267E" w:rsidTr="00F57ADB">
        <w:trPr>
          <w:cantSplit/>
          <w:trHeight w:val="1560"/>
        </w:trPr>
        <w:tc>
          <w:tcPr>
            <w:tcW w:w="2006" w:type="dxa"/>
            <w:vAlign w:val="center"/>
          </w:tcPr>
          <w:p w:rsidR="00F7267E" w:rsidRDefault="00F7267E" w:rsidP="00F7267E">
            <w:pPr>
              <w:jc w:val="center"/>
              <w:rPr>
                <w:b/>
                <w:bCs/>
              </w:rPr>
            </w:pPr>
            <w:r>
              <w:rPr>
                <w:rFonts w:hint="eastAsia"/>
                <w:b/>
                <w:bCs/>
              </w:rPr>
              <w:t>单</w:t>
            </w:r>
            <w:r>
              <w:rPr>
                <w:rFonts w:hint="eastAsia"/>
                <w:b/>
                <w:bCs/>
              </w:rPr>
              <w:t xml:space="preserve">   </w:t>
            </w:r>
            <w:r>
              <w:rPr>
                <w:rFonts w:hint="eastAsia"/>
                <w:b/>
                <w:bCs/>
              </w:rPr>
              <w:t>位</w:t>
            </w:r>
          </w:p>
          <w:p w:rsidR="00F7267E" w:rsidRDefault="00F7267E" w:rsidP="00F7267E">
            <w:pPr>
              <w:jc w:val="center"/>
              <w:rPr>
                <w:b/>
                <w:bCs/>
              </w:rPr>
            </w:pPr>
            <w:r>
              <w:rPr>
                <w:rFonts w:hint="eastAsia"/>
                <w:b/>
                <w:bCs/>
              </w:rPr>
              <w:t>负责人签字</w:t>
            </w:r>
          </w:p>
        </w:tc>
        <w:tc>
          <w:tcPr>
            <w:tcW w:w="6944" w:type="dxa"/>
            <w:vAlign w:val="center"/>
          </w:tcPr>
          <w:p w:rsidR="00F7267E" w:rsidRDefault="00F7267E" w:rsidP="00F7267E">
            <w:pPr>
              <w:framePr w:hSpace="180" w:wrap="notBeside" w:vAnchor="text" w:hAnchor="margin" w:y="314"/>
              <w:ind w:firstLine="750"/>
              <w:jc w:val="center"/>
              <w:rPr>
                <w:b/>
                <w:bCs/>
              </w:rPr>
            </w:pPr>
          </w:p>
          <w:p w:rsidR="00F7267E" w:rsidRDefault="00F7267E" w:rsidP="00F7267E">
            <w:pPr>
              <w:framePr w:hSpace="180" w:wrap="notBeside" w:vAnchor="text" w:hAnchor="margin" w:y="314"/>
              <w:ind w:firstLine="750"/>
              <w:jc w:val="center"/>
              <w:rPr>
                <w:b/>
                <w:bCs/>
              </w:rPr>
            </w:pPr>
          </w:p>
          <w:p w:rsidR="00F7267E" w:rsidRDefault="00F7267E" w:rsidP="00F7267E">
            <w:pPr>
              <w:framePr w:hSpace="180" w:wrap="notBeside" w:vAnchor="text" w:hAnchor="margin" w:y="314"/>
              <w:ind w:firstLine="750"/>
              <w:jc w:val="center"/>
              <w:rPr>
                <w:b/>
                <w:bCs/>
              </w:rPr>
            </w:pPr>
          </w:p>
          <w:p w:rsidR="00F7267E" w:rsidRDefault="00F7267E" w:rsidP="00F7267E">
            <w:pPr>
              <w:framePr w:hSpace="180" w:wrap="notBeside" w:vAnchor="text" w:hAnchor="margin" w:y="314"/>
              <w:ind w:firstLine="750"/>
              <w:jc w:val="center"/>
              <w:rPr>
                <w:b/>
                <w:bCs/>
              </w:rPr>
            </w:pPr>
          </w:p>
          <w:p w:rsidR="00F7267E" w:rsidRDefault="00F7267E" w:rsidP="00F7267E">
            <w:pPr>
              <w:framePr w:hSpace="180" w:wrap="notBeside" w:vAnchor="text" w:hAnchor="margin" w:y="314"/>
              <w:ind w:firstLine="750"/>
              <w:jc w:val="center"/>
              <w:rPr>
                <w:b/>
                <w:bCs/>
              </w:rPr>
            </w:pPr>
          </w:p>
          <w:p w:rsidR="00F7267E" w:rsidRDefault="00F7267E" w:rsidP="00F7267E">
            <w:pPr>
              <w:jc w:val="center"/>
              <w:rPr>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r w:rsidR="00F7267E" w:rsidTr="00F57ADB">
        <w:trPr>
          <w:cantSplit/>
          <w:trHeight w:val="1555"/>
        </w:trPr>
        <w:tc>
          <w:tcPr>
            <w:tcW w:w="2006" w:type="dxa"/>
            <w:vAlign w:val="center"/>
          </w:tcPr>
          <w:p w:rsidR="00F7267E" w:rsidRDefault="00F7267E" w:rsidP="00F7267E">
            <w:pPr>
              <w:jc w:val="center"/>
              <w:rPr>
                <w:b/>
                <w:bCs/>
              </w:rPr>
            </w:pPr>
            <w:r>
              <w:rPr>
                <w:rFonts w:hint="eastAsia"/>
                <w:b/>
                <w:bCs/>
              </w:rPr>
              <w:t>审验人签字</w:t>
            </w:r>
          </w:p>
        </w:tc>
        <w:tc>
          <w:tcPr>
            <w:tcW w:w="6944" w:type="dxa"/>
            <w:vAlign w:val="center"/>
          </w:tcPr>
          <w:p w:rsidR="00F7267E" w:rsidRDefault="00F7267E" w:rsidP="00F7267E">
            <w:pPr>
              <w:framePr w:hSpace="180" w:wrap="notBeside" w:vAnchor="text" w:hAnchor="margin" w:y="314"/>
              <w:ind w:firstLine="750"/>
              <w:jc w:val="center"/>
              <w:rPr>
                <w:b/>
                <w:bCs/>
              </w:rPr>
            </w:pPr>
          </w:p>
          <w:p w:rsidR="00F7267E" w:rsidRDefault="00F7267E" w:rsidP="00F7267E">
            <w:pPr>
              <w:jc w:val="center"/>
              <w:rPr>
                <w:b/>
                <w:bCs/>
              </w:rPr>
            </w:pPr>
            <w:r>
              <w:rPr>
                <w:rFonts w:hint="eastAsia"/>
                <w:b/>
                <w:bCs/>
              </w:rPr>
              <w:t xml:space="preserve">        </w:t>
            </w:r>
          </w:p>
          <w:p w:rsidR="00F7267E" w:rsidRDefault="00F7267E" w:rsidP="00F7267E">
            <w:pPr>
              <w:jc w:val="center"/>
              <w:rPr>
                <w:b/>
                <w:bCs/>
              </w:rPr>
            </w:pPr>
          </w:p>
          <w:p w:rsidR="00F7267E" w:rsidRDefault="00F7267E" w:rsidP="00F7267E">
            <w:pPr>
              <w:jc w:val="center"/>
              <w:rPr>
                <w:b/>
                <w:bCs/>
              </w:rPr>
            </w:pPr>
          </w:p>
          <w:p w:rsidR="00F7267E" w:rsidRDefault="00F7267E" w:rsidP="00F7267E">
            <w:pPr>
              <w:jc w:val="center"/>
              <w:rPr>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F7267E" w:rsidRDefault="00F7267E" w:rsidP="00F7267E">
      <w:pPr>
        <w:jc w:val="center"/>
        <w:rPr>
          <w:b/>
          <w:bCs/>
          <w:sz w:val="28"/>
        </w:rPr>
      </w:pPr>
    </w:p>
    <w:p w:rsidR="00F7267E" w:rsidRDefault="00F7267E" w:rsidP="00F7267E">
      <w:pPr>
        <w:rPr>
          <w:b/>
          <w:bCs/>
          <w:sz w:val="28"/>
        </w:rPr>
      </w:pPr>
    </w:p>
    <w:p w:rsidR="00F7267E" w:rsidRDefault="00F7267E" w:rsidP="00F7267E">
      <w:pPr>
        <w:rPr>
          <w:b/>
          <w:bCs/>
          <w:sz w:val="28"/>
        </w:rPr>
      </w:pPr>
    </w:p>
    <w:p w:rsidR="00F7267E" w:rsidRDefault="00F7267E" w:rsidP="00F7267E">
      <w:pPr>
        <w:rPr>
          <w:b/>
          <w:bCs/>
          <w:sz w:val="28"/>
        </w:rPr>
      </w:pPr>
      <w:r>
        <w:rPr>
          <w:rFonts w:hint="eastAsia"/>
          <w:b/>
          <w:bCs/>
          <w:sz w:val="28"/>
        </w:rPr>
        <w:t>表</w:t>
      </w:r>
      <w:r>
        <w:rPr>
          <w:rFonts w:hint="eastAsia"/>
          <w:b/>
          <w:bCs/>
          <w:sz w:val="28"/>
        </w:rPr>
        <w:t>2-4</w:t>
      </w:r>
      <w:r>
        <w:rPr>
          <w:rFonts w:hint="eastAsia"/>
          <w:b/>
          <w:bCs/>
          <w:sz w:val="28"/>
        </w:rPr>
        <w:t>：</w:t>
      </w:r>
    </w:p>
    <w:p w:rsidR="00F7267E" w:rsidRDefault="00F7267E" w:rsidP="00F7267E">
      <w:pPr>
        <w:tabs>
          <w:tab w:val="center" w:pos="4394"/>
        </w:tabs>
        <w:jc w:val="left"/>
        <w:rPr>
          <w:b/>
          <w:bCs/>
          <w:sz w:val="28"/>
        </w:rPr>
      </w:pPr>
      <w:r>
        <w:rPr>
          <w:rFonts w:hint="eastAsia"/>
          <w:b/>
          <w:bCs/>
        </w:rPr>
        <w:t>培训机构（盖章）：</w:t>
      </w:r>
      <w:r>
        <w:rPr>
          <w:b/>
          <w:bCs/>
          <w:sz w:val="28"/>
        </w:rPr>
        <w:tab/>
      </w:r>
      <w:r>
        <w:rPr>
          <w:rFonts w:hint="eastAsia"/>
          <w:b/>
          <w:bCs/>
          <w:sz w:val="28"/>
        </w:rPr>
        <w:t>实</w:t>
      </w:r>
      <w:r>
        <w:rPr>
          <w:rFonts w:hint="eastAsia"/>
          <w:b/>
          <w:bCs/>
          <w:sz w:val="28"/>
        </w:rPr>
        <w:t xml:space="preserve"> </w:t>
      </w:r>
      <w:r>
        <w:rPr>
          <w:rFonts w:hint="eastAsia"/>
          <w:b/>
          <w:bCs/>
          <w:sz w:val="28"/>
        </w:rPr>
        <w:t>操</w:t>
      </w:r>
      <w:r>
        <w:rPr>
          <w:rFonts w:hint="eastAsia"/>
          <w:b/>
          <w:bCs/>
          <w:sz w:val="28"/>
        </w:rPr>
        <w:t xml:space="preserve"> </w:t>
      </w:r>
      <w:r>
        <w:rPr>
          <w:rFonts w:hint="eastAsia"/>
          <w:b/>
          <w:bCs/>
          <w:sz w:val="28"/>
        </w:rPr>
        <w:t>教</w:t>
      </w:r>
      <w:r>
        <w:rPr>
          <w:rFonts w:hint="eastAsia"/>
          <w:b/>
          <w:bCs/>
          <w:sz w:val="28"/>
        </w:rPr>
        <w:t xml:space="preserve"> </w:t>
      </w:r>
      <w:r>
        <w:rPr>
          <w:rFonts w:hint="eastAsia"/>
          <w:b/>
          <w:bCs/>
          <w:sz w:val="28"/>
        </w:rPr>
        <w:t>员</w:t>
      </w:r>
      <w:r>
        <w:rPr>
          <w:rFonts w:hint="eastAsia"/>
          <w:b/>
          <w:bCs/>
          <w:sz w:val="28"/>
        </w:rPr>
        <w:t xml:space="preserve"> </w:t>
      </w:r>
      <w:r>
        <w:rPr>
          <w:rFonts w:hint="eastAsia"/>
          <w:b/>
          <w:bCs/>
          <w:sz w:val="28"/>
        </w:rPr>
        <w:t>影</w:t>
      </w:r>
      <w:r>
        <w:rPr>
          <w:rFonts w:hint="eastAsia"/>
          <w:b/>
          <w:bCs/>
          <w:sz w:val="28"/>
        </w:rPr>
        <w:t xml:space="preserve"> </w:t>
      </w:r>
      <w:r>
        <w:rPr>
          <w:rFonts w:hint="eastAsia"/>
          <w:b/>
          <w:bCs/>
          <w:sz w:val="28"/>
        </w:rPr>
        <w:t>像</w:t>
      </w:r>
      <w:r>
        <w:rPr>
          <w:rFonts w:hint="eastAsia"/>
          <w:b/>
          <w:bCs/>
          <w:sz w:val="28"/>
        </w:rPr>
        <w:t xml:space="preserve"> </w:t>
      </w:r>
      <w:r>
        <w:rPr>
          <w:rFonts w:hint="eastAsia"/>
          <w:b/>
          <w:bCs/>
          <w:sz w:val="28"/>
        </w:rPr>
        <w:t>资</w:t>
      </w:r>
      <w:r>
        <w:rPr>
          <w:rFonts w:hint="eastAsia"/>
          <w:b/>
          <w:bCs/>
          <w:sz w:val="28"/>
        </w:rPr>
        <w:t xml:space="preserve"> </w:t>
      </w:r>
      <w:r>
        <w:rPr>
          <w:rFonts w:hint="eastAsia"/>
          <w:b/>
          <w:bCs/>
          <w:sz w:val="28"/>
        </w:rPr>
        <w:t>料</w:t>
      </w:r>
    </w:p>
    <w:tbl>
      <w:tblPr>
        <w:tblW w:w="9116"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000" w:firstRow="0" w:lastRow="0" w:firstColumn="0" w:lastColumn="0" w:noHBand="0" w:noVBand="0"/>
      </w:tblPr>
      <w:tblGrid>
        <w:gridCol w:w="9116"/>
      </w:tblGrid>
      <w:tr w:rsidR="00F7267E">
        <w:trPr>
          <w:trHeight w:val="12069"/>
        </w:trPr>
        <w:tc>
          <w:tcPr>
            <w:tcW w:w="9116" w:type="dxa"/>
          </w:tcPr>
          <w:p w:rsidR="00F7267E" w:rsidRDefault="00F7267E" w:rsidP="00F7267E">
            <w:pPr>
              <w:jc w:val="center"/>
              <w:rPr>
                <w:sz w:val="28"/>
              </w:rPr>
            </w:pPr>
          </w:p>
        </w:tc>
      </w:tr>
    </w:tbl>
    <w:p w:rsidR="00F7267E" w:rsidRDefault="00F7267E" w:rsidP="00F7267E">
      <w:pPr>
        <w:rPr>
          <w:b/>
          <w:bCs/>
        </w:rPr>
      </w:pPr>
      <w:r>
        <w:rPr>
          <w:rFonts w:hint="eastAsia"/>
          <w:b/>
          <w:bCs/>
        </w:rPr>
        <w:t>说明：影像资料包括身份证、驾驶证、学历证明、教练证等复印件，共一式四份。</w:t>
      </w:r>
    </w:p>
    <w:p w:rsidR="00F7267E" w:rsidRDefault="00F7267E" w:rsidP="00F7267E">
      <w:pPr>
        <w:rPr>
          <w:b/>
          <w:bCs/>
          <w:sz w:val="30"/>
        </w:rPr>
      </w:pPr>
    </w:p>
    <w:p w:rsidR="00F7267E" w:rsidRDefault="00F7267E" w:rsidP="00F7267E">
      <w:pPr>
        <w:rPr>
          <w:b/>
          <w:bCs/>
          <w:sz w:val="30"/>
        </w:rPr>
      </w:pPr>
    </w:p>
    <w:p w:rsidR="00F7267E" w:rsidRDefault="00F7267E" w:rsidP="00F7267E">
      <w:pPr>
        <w:rPr>
          <w:b/>
          <w:bCs/>
          <w:sz w:val="30"/>
        </w:rPr>
      </w:pPr>
      <w:r>
        <w:rPr>
          <w:rFonts w:hint="eastAsia"/>
          <w:b/>
          <w:bCs/>
          <w:sz w:val="30"/>
        </w:rPr>
        <w:t>表</w:t>
      </w:r>
      <w:r>
        <w:rPr>
          <w:rFonts w:hint="eastAsia"/>
          <w:b/>
          <w:bCs/>
          <w:sz w:val="30"/>
        </w:rPr>
        <w:t>2-5</w:t>
      </w:r>
    </w:p>
    <w:p w:rsidR="00F7267E" w:rsidRDefault="00F7267E" w:rsidP="00F7267E">
      <w:pPr>
        <w:jc w:val="center"/>
        <w:rPr>
          <w:b/>
          <w:bCs/>
          <w:sz w:val="30"/>
        </w:rPr>
      </w:pPr>
      <w:r>
        <w:rPr>
          <w:rFonts w:hint="eastAsia"/>
          <w:b/>
          <w:bCs/>
          <w:sz w:val="30"/>
        </w:rPr>
        <w:t>行</w:t>
      </w:r>
      <w:r>
        <w:rPr>
          <w:rFonts w:hint="eastAsia"/>
          <w:b/>
          <w:bCs/>
          <w:sz w:val="30"/>
        </w:rPr>
        <w:t xml:space="preserve"> </w:t>
      </w:r>
      <w:r>
        <w:rPr>
          <w:rFonts w:hint="eastAsia"/>
          <w:b/>
          <w:bCs/>
          <w:sz w:val="30"/>
        </w:rPr>
        <w:t>政</w:t>
      </w:r>
      <w:r>
        <w:rPr>
          <w:rFonts w:hint="eastAsia"/>
          <w:b/>
          <w:bCs/>
          <w:sz w:val="30"/>
        </w:rPr>
        <w:t xml:space="preserve"> </w:t>
      </w:r>
      <w:r>
        <w:rPr>
          <w:rFonts w:hint="eastAsia"/>
          <w:b/>
          <w:bCs/>
          <w:sz w:val="30"/>
        </w:rPr>
        <w:t>管</w:t>
      </w:r>
      <w:r>
        <w:rPr>
          <w:rFonts w:hint="eastAsia"/>
          <w:b/>
          <w:bCs/>
          <w:sz w:val="30"/>
        </w:rPr>
        <w:t xml:space="preserve"> </w:t>
      </w:r>
      <w:r>
        <w:rPr>
          <w:rFonts w:hint="eastAsia"/>
          <w:b/>
          <w:bCs/>
          <w:sz w:val="30"/>
        </w:rPr>
        <w:t>理</w:t>
      </w:r>
      <w:r>
        <w:rPr>
          <w:rFonts w:hint="eastAsia"/>
          <w:b/>
          <w:bCs/>
          <w:sz w:val="30"/>
        </w:rPr>
        <w:t xml:space="preserve"> </w:t>
      </w:r>
      <w:r>
        <w:rPr>
          <w:rFonts w:hint="eastAsia"/>
          <w:b/>
          <w:bCs/>
          <w:sz w:val="30"/>
        </w:rPr>
        <w:t>人</w:t>
      </w:r>
      <w:r>
        <w:rPr>
          <w:rFonts w:hint="eastAsia"/>
          <w:b/>
          <w:bCs/>
          <w:sz w:val="30"/>
        </w:rPr>
        <w:t xml:space="preserve"> </w:t>
      </w:r>
      <w:r>
        <w:rPr>
          <w:rFonts w:hint="eastAsia"/>
          <w:b/>
          <w:bCs/>
          <w:sz w:val="30"/>
        </w:rPr>
        <w:t>员</w:t>
      </w:r>
      <w:r>
        <w:rPr>
          <w:rFonts w:hint="eastAsia"/>
          <w:b/>
          <w:bCs/>
          <w:sz w:val="30"/>
        </w:rPr>
        <w:t xml:space="preserve"> </w:t>
      </w:r>
      <w:r>
        <w:rPr>
          <w:rFonts w:hint="eastAsia"/>
          <w:b/>
          <w:bCs/>
          <w:sz w:val="30"/>
        </w:rPr>
        <w:t>简</w:t>
      </w:r>
      <w:r>
        <w:rPr>
          <w:rFonts w:hint="eastAsia"/>
          <w:b/>
          <w:bCs/>
          <w:sz w:val="30"/>
        </w:rPr>
        <w:t xml:space="preserve"> </w:t>
      </w:r>
      <w:r>
        <w:rPr>
          <w:rFonts w:hint="eastAsia"/>
          <w:b/>
          <w:bCs/>
          <w:sz w:val="30"/>
        </w:rPr>
        <w:t>表</w:t>
      </w:r>
    </w:p>
    <w:p w:rsidR="00F7267E" w:rsidRDefault="00F7267E" w:rsidP="00F7267E">
      <w:pPr>
        <w:rPr>
          <w:b/>
          <w:bCs/>
        </w:rPr>
      </w:pPr>
      <w:r>
        <w:rPr>
          <w:rFonts w:hint="eastAsia"/>
          <w:b/>
          <w:bCs/>
        </w:rPr>
        <w:lastRenderedPageBreak/>
        <w:t>培训机构（盖章）：</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0"/>
        <w:gridCol w:w="1011"/>
        <w:gridCol w:w="1814"/>
        <w:gridCol w:w="893"/>
        <w:gridCol w:w="1678"/>
        <w:gridCol w:w="980"/>
        <w:gridCol w:w="508"/>
        <w:gridCol w:w="1120"/>
      </w:tblGrid>
      <w:tr w:rsidR="00F7267E" w:rsidTr="00F57ADB">
        <w:trPr>
          <w:trHeight w:val="1168"/>
        </w:trPr>
        <w:tc>
          <w:tcPr>
            <w:tcW w:w="1120" w:type="dxa"/>
            <w:vAlign w:val="center"/>
          </w:tcPr>
          <w:p w:rsidR="00F7267E" w:rsidRDefault="00F7267E" w:rsidP="00F7267E">
            <w:pPr>
              <w:jc w:val="center"/>
              <w:rPr>
                <w:b/>
                <w:bCs/>
              </w:rPr>
            </w:pPr>
            <w:r>
              <w:rPr>
                <w:rFonts w:hint="eastAsia"/>
                <w:b/>
                <w:bCs/>
              </w:rPr>
              <w:t>序</w:t>
            </w:r>
          </w:p>
          <w:p w:rsidR="00F7267E" w:rsidRDefault="00F7267E" w:rsidP="00F7267E">
            <w:pPr>
              <w:jc w:val="center"/>
              <w:rPr>
                <w:b/>
                <w:bCs/>
              </w:rPr>
            </w:pPr>
            <w:r>
              <w:rPr>
                <w:rFonts w:hint="eastAsia"/>
                <w:b/>
                <w:bCs/>
              </w:rPr>
              <w:t>号</w:t>
            </w:r>
          </w:p>
        </w:tc>
        <w:tc>
          <w:tcPr>
            <w:tcW w:w="1011" w:type="dxa"/>
            <w:vAlign w:val="center"/>
          </w:tcPr>
          <w:p w:rsidR="00F7267E" w:rsidRDefault="00F7267E" w:rsidP="00F7267E">
            <w:pPr>
              <w:jc w:val="center"/>
            </w:pPr>
            <w:r>
              <w:rPr>
                <w:rFonts w:hint="eastAsia"/>
                <w:b/>
                <w:bCs/>
              </w:rPr>
              <w:t>姓名</w:t>
            </w:r>
          </w:p>
        </w:tc>
        <w:tc>
          <w:tcPr>
            <w:tcW w:w="1814" w:type="dxa"/>
            <w:vAlign w:val="center"/>
          </w:tcPr>
          <w:p w:rsidR="00F7267E" w:rsidRDefault="00F7267E" w:rsidP="00F7267E">
            <w:pPr>
              <w:jc w:val="center"/>
              <w:rPr>
                <w:b/>
                <w:bCs/>
              </w:rPr>
            </w:pPr>
            <w:r>
              <w:rPr>
                <w:rFonts w:hint="eastAsia"/>
                <w:b/>
                <w:bCs/>
              </w:rPr>
              <w:t>身份证号</w:t>
            </w:r>
          </w:p>
        </w:tc>
        <w:tc>
          <w:tcPr>
            <w:tcW w:w="893" w:type="dxa"/>
            <w:vAlign w:val="center"/>
          </w:tcPr>
          <w:p w:rsidR="00F7267E" w:rsidRDefault="00F7267E" w:rsidP="00F7267E">
            <w:pPr>
              <w:jc w:val="center"/>
              <w:rPr>
                <w:b/>
                <w:bCs/>
              </w:rPr>
            </w:pPr>
            <w:r>
              <w:rPr>
                <w:rFonts w:hint="eastAsia"/>
                <w:b/>
                <w:bCs/>
              </w:rPr>
              <w:t>文化程度</w:t>
            </w:r>
          </w:p>
        </w:tc>
        <w:tc>
          <w:tcPr>
            <w:tcW w:w="1678" w:type="dxa"/>
            <w:vAlign w:val="center"/>
          </w:tcPr>
          <w:p w:rsidR="00F7267E" w:rsidRDefault="00F7267E" w:rsidP="00F7267E">
            <w:pPr>
              <w:jc w:val="center"/>
              <w:rPr>
                <w:b/>
                <w:bCs/>
              </w:rPr>
            </w:pPr>
            <w:r>
              <w:rPr>
                <w:rFonts w:hint="eastAsia"/>
                <w:b/>
                <w:bCs/>
              </w:rPr>
              <w:t>驾驶</w:t>
            </w:r>
          </w:p>
          <w:p w:rsidR="00F7267E" w:rsidRDefault="00F7267E" w:rsidP="00F7267E">
            <w:pPr>
              <w:jc w:val="center"/>
              <w:rPr>
                <w:b/>
                <w:bCs/>
              </w:rPr>
            </w:pPr>
            <w:r>
              <w:rPr>
                <w:rFonts w:hint="eastAsia"/>
                <w:b/>
                <w:bCs/>
              </w:rPr>
              <w:t>档案号</w:t>
            </w:r>
          </w:p>
        </w:tc>
        <w:tc>
          <w:tcPr>
            <w:tcW w:w="980" w:type="dxa"/>
            <w:vAlign w:val="center"/>
          </w:tcPr>
          <w:p w:rsidR="00F7267E" w:rsidRDefault="00F7267E" w:rsidP="00F7267E">
            <w:pPr>
              <w:jc w:val="center"/>
              <w:rPr>
                <w:b/>
                <w:bCs/>
              </w:rPr>
            </w:pPr>
            <w:r>
              <w:rPr>
                <w:rFonts w:hint="eastAsia"/>
                <w:b/>
                <w:bCs/>
              </w:rPr>
              <w:t>职称</w:t>
            </w:r>
          </w:p>
          <w:p w:rsidR="00F7267E" w:rsidRDefault="00F7267E" w:rsidP="00F7267E">
            <w:pPr>
              <w:jc w:val="center"/>
              <w:rPr>
                <w:b/>
                <w:bCs/>
              </w:rPr>
            </w:pPr>
            <w:r>
              <w:rPr>
                <w:rFonts w:hint="eastAsia"/>
                <w:b/>
                <w:bCs/>
              </w:rPr>
              <w:t>或职务</w:t>
            </w:r>
          </w:p>
        </w:tc>
        <w:tc>
          <w:tcPr>
            <w:tcW w:w="508" w:type="dxa"/>
            <w:vAlign w:val="center"/>
          </w:tcPr>
          <w:p w:rsidR="00F7267E" w:rsidRDefault="00F7267E" w:rsidP="00F7267E">
            <w:pPr>
              <w:jc w:val="center"/>
              <w:rPr>
                <w:b/>
                <w:bCs/>
              </w:rPr>
            </w:pPr>
            <w:r>
              <w:rPr>
                <w:rFonts w:hint="eastAsia"/>
                <w:b/>
                <w:bCs/>
              </w:rPr>
              <w:t>教龄</w:t>
            </w:r>
          </w:p>
        </w:tc>
        <w:tc>
          <w:tcPr>
            <w:tcW w:w="1120" w:type="dxa"/>
            <w:vAlign w:val="center"/>
          </w:tcPr>
          <w:p w:rsidR="00F7267E" w:rsidRDefault="00F7267E" w:rsidP="00F7267E">
            <w:pPr>
              <w:jc w:val="center"/>
              <w:rPr>
                <w:b/>
                <w:bCs/>
              </w:rPr>
            </w:pPr>
            <w:r>
              <w:rPr>
                <w:rFonts w:hint="eastAsia"/>
                <w:b/>
                <w:bCs/>
              </w:rPr>
              <w:t>备注</w:t>
            </w:r>
          </w:p>
        </w:tc>
      </w:tr>
      <w:tr w:rsidR="00F7267E" w:rsidTr="00F57ADB">
        <w:trPr>
          <w:trHeight w:val="565"/>
        </w:trPr>
        <w:tc>
          <w:tcPr>
            <w:tcW w:w="1120" w:type="dxa"/>
            <w:vAlign w:val="center"/>
          </w:tcPr>
          <w:p w:rsidR="00F7267E" w:rsidRDefault="00D13FE9" w:rsidP="00F7267E">
            <w:pPr>
              <w:jc w:val="center"/>
              <w:rPr>
                <w:b/>
                <w:bCs/>
              </w:rPr>
            </w:pPr>
            <w:r>
              <w:rPr>
                <w:rFonts w:hint="eastAsia"/>
                <w:b/>
                <w:bCs/>
              </w:rPr>
              <w:t>XZRYXH</w:t>
            </w:r>
          </w:p>
        </w:tc>
        <w:tc>
          <w:tcPr>
            <w:tcW w:w="1011" w:type="dxa"/>
            <w:vAlign w:val="center"/>
          </w:tcPr>
          <w:p w:rsidR="00F7267E" w:rsidRDefault="00D13FE9" w:rsidP="00F7267E">
            <w:pPr>
              <w:jc w:val="center"/>
              <w:rPr>
                <w:b/>
                <w:bCs/>
              </w:rPr>
            </w:pPr>
            <w:r w:rsidRPr="00D13FE9">
              <w:rPr>
                <w:b/>
                <w:bCs/>
              </w:rPr>
              <w:t>XM</w:t>
            </w:r>
          </w:p>
        </w:tc>
        <w:tc>
          <w:tcPr>
            <w:tcW w:w="1814" w:type="dxa"/>
            <w:vAlign w:val="center"/>
          </w:tcPr>
          <w:p w:rsidR="00F7267E" w:rsidRDefault="00D13FE9" w:rsidP="00F7267E">
            <w:pPr>
              <w:jc w:val="center"/>
              <w:rPr>
                <w:b/>
                <w:bCs/>
              </w:rPr>
            </w:pPr>
            <w:r w:rsidRPr="00D13FE9">
              <w:rPr>
                <w:b/>
                <w:bCs/>
              </w:rPr>
              <w:t>SFZH</w:t>
            </w:r>
          </w:p>
        </w:tc>
        <w:tc>
          <w:tcPr>
            <w:tcW w:w="893" w:type="dxa"/>
            <w:vAlign w:val="center"/>
          </w:tcPr>
          <w:p w:rsidR="00F7267E" w:rsidRDefault="00D13FE9" w:rsidP="00F7267E">
            <w:pPr>
              <w:jc w:val="center"/>
              <w:rPr>
                <w:b/>
                <w:bCs/>
              </w:rPr>
            </w:pPr>
            <w:r w:rsidRPr="00D13FE9">
              <w:rPr>
                <w:b/>
                <w:bCs/>
              </w:rPr>
              <w:t>WHCD</w:t>
            </w:r>
          </w:p>
        </w:tc>
        <w:tc>
          <w:tcPr>
            <w:tcW w:w="1678" w:type="dxa"/>
            <w:vAlign w:val="center"/>
          </w:tcPr>
          <w:p w:rsidR="00F7267E" w:rsidRDefault="00D13FE9" w:rsidP="00F7267E">
            <w:pPr>
              <w:jc w:val="center"/>
              <w:rPr>
                <w:b/>
                <w:bCs/>
              </w:rPr>
            </w:pPr>
            <w:r w:rsidRPr="00D13FE9">
              <w:rPr>
                <w:b/>
                <w:bCs/>
              </w:rPr>
              <w:t>JSDAH</w:t>
            </w:r>
          </w:p>
        </w:tc>
        <w:tc>
          <w:tcPr>
            <w:tcW w:w="980" w:type="dxa"/>
            <w:vAlign w:val="center"/>
          </w:tcPr>
          <w:p w:rsidR="00F7267E" w:rsidRDefault="00D13FE9" w:rsidP="00F7267E">
            <w:pPr>
              <w:jc w:val="center"/>
              <w:rPr>
                <w:b/>
                <w:bCs/>
              </w:rPr>
            </w:pPr>
            <w:r w:rsidRPr="00D13FE9">
              <w:rPr>
                <w:b/>
                <w:bCs/>
              </w:rPr>
              <w:t>ZW</w:t>
            </w:r>
          </w:p>
        </w:tc>
        <w:tc>
          <w:tcPr>
            <w:tcW w:w="508" w:type="dxa"/>
            <w:vAlign w:val="center"/>
          </w:tcPr>
          <w:p w:rsidR="00F7267E" w:rsidRDefault="00D13FE9" w:rsidP="00F7267E">
            <w:pPr>
              <w:jc w:val="center"/>
              <w:rPr>
                <w:b/>
                <w:bCs/>
              </w:rPr>
            </w:pPr>
            <w:r w:rsidRPr="00D13FE9">
              <w:rPr>
                <w:b/>
                <w:bCs/>
              </w:rPr>
              <w:t>JL</w:t>
            </w:r>
          </w:p>
        </w:tc>
        <w:tc>
          <w:tcPr>
            <w:tcW w:w="1120" w:type="dxa"/>
            <w:vAlign w:val="center"/>
          </w:tcPr>
          <w:p w:rsidR="00F7267E" w:rsidRDefault="00D13FE9" w:rsidP="00F7267E">
            <w:pPr>
              <w:jc w:val="center"/>
              <w:rPr>
                <w:b/>
                <w:bCs/>
              </w:rPr>
            </w:pPr>
            <w:r w:rsidRPr="00D13FE9">
              <w:rPr>
                <w:b/>
                <w:bCs/>
              </w:rPr>
              <w:t>BZ</w:t>
            </w:r>
          </w:p>
        </w:tc>
      </w:tr>
    </w:tbl>
    <w:p w:rsidR="00F57ADB" w:rsidRDefault="00F57ADB"/>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1"/>
        <w:gridCol w:w="6993"/>
      </w:tblGrid>
      <w:tr w:rsidR="00F7267E" w:rsidTr="00F57ADB">
        <w:trPr>
          <w:cantSplit/>
          <w:trHeight w:val="2067"/>
        </w:trPr>
        <w:tc>
          <w:tcPr>
            <w:tcW w:w="2131" w:type="dxa"/>
            <w:vAlign w:val="center"/>
          </w:tcPr>
          <w:p w:rsidR="00F7267E" w:rsidRDefault="00F7267E" w:rsidP="00F7267E">
            <w:pPr>
              <w:jc w:val="center"/>
              <w:rPr>
                <w:b/>
                <w:bCs/>
              </w:rPr>
            </w:pPr>
            <w:r>
              <w:rPr>
                <w:rFonts w:hint="eastAsia"/>
                <w:b/>
                <w:bCs/>
              </w:rPr>
              <w:t>单</w:t>
            </w:r>
            <w:r>
              <w:rPr>
                <w:rFonts w:hint="eastAsia"/>
                <w:b/>
                <w:bCs/>
              </w:rPr>
              <w:t xml:space="preserve">   </w:t>
            </w:r>
            <w:r>
              <w:rPr>
                <w:rFonts w:hint="eastAsia"/>
                <w:b/>
                <w:bCs/>
              </w:rPr>
              <w:t>位</w:t>
            </w:r>
          </w:p>
          <w:p w:rsidR="00F7267E" w:rsidRDefault="00F7267E" w:rsidP="00F7267E">
            <w:pPr>
              <w:jc w:val="center"/>
              <w:rPr>
                <w:b/>
                <w:bCs/>
              </w:rPr>
            </w:pPr>
            <w:r>
              <w:rPr>
                <w:rFonts w:hint="eastAsia"/>
                <w:b/>
                <w:bCs/>
              </w:rPr>
              <w:t>负责人签字</w:t>
            </w:r>
          </w:p>
        </w:tc>
        <w:tc>
          <w:tcPr>
            <w:tcW w:w="6993" w:type="dxa"/>
            <w:vAlign w:val="center"/>
          </w:tcPr>
          <w:p w:rsidR="00F7267E" w:rsidRDefault="00F7267E" w:rsidP="00F7267E">
            <w:pPr>
              <w:framePr w:hSpace="180" w:wrap="notBeside" w:vAnchor="text" w:hAnchor="margin" w:y="314"/>
              <w:ind w:firstLine="750"/>
              <w:jc w:val="center"/>
              <w:rPr>
                <w:b/>
                <w:bCs/>
              </w:rPr>
            </w:pPr>
          </w:p>
          <w:p w:rsidR="00F7267E" w:rsidRDefault="00F7267E" w:rsidP="00F7267E">
            <w:pPr>
              <w:framePr w:hSpace="180" w:wrap="notBeside" w:vAnchor="text" w:hAnchor="margin" w:y="314"/>
              <w:ind w:firstLine="750"/>
              <w:jc w:val="center"/>
              <w:rPr>
                <w:b/>
                <w:bCs/>
              </w:rPr>
            </w:pPr>
          </w:p>
          <w:p w:rsidR="00F7267E" w:rsidRDefault="00F7267E" w:rsidP="00F7267E">
            <w:pPr>
              <w:framePr w:hSpace="180" w:wrap="notBeside" w:vAnchor="text" w:hAnchor="margin" w:y="314"/>
              <w:ind w:firstLine="750"/>
              <w:jc w:val="center"/>
              <w:rPr>
                <w:b/>
                <w:bCs/>
              </w:rPr>
            </w:pPr>
          </w:p>
          <w:p w:rsidR="00F7267E" w:rsidRDefault="00F7267E" w:rsidP="00F7267E">
            <w:pPr>
              <w:framePr w:hSpace="180" w:wrap="notBeside" w:vAnchor="text" w:hAnchor="margin" w:y="314"/>
              <w:ind w:firstLine="750"/>
              <w:jc w:val="center"/>
              <w:rPr>
                <w:b/>
                <w:bCs/>
              </w:rPr>
            </w:pPr>
          </w:p>
          <w:p w:rsidR="00F7267E" w:rsidRDefault="00F7267E" w:rsidP="00F7267E">
            <w:pPr>
              <w:framePr w:hSpace="180" w:wrap="notBeside" w:vAnchor="text" w:hAnchor="margin" w:y="314"/>
              <w:ind w:firstLine="750"/>
              <w:jc w:val="center"/>
              <w:rPr>
                <w:b/>
                <w:bCs/>
              </w:rPr>
            </w:pPr>
          </w:p>
          <w:p w:rsidR="00F7267E" w:rsidRDefault="00F7267E" w:rsidP="00F7267E">
            <w:pPr>
              <w:jc w:val="center"/>
              <w:rPr>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r w:rsidR="00F7267E" w:rsidTr="00F57ADB">
        <w:trPr>
          <w:cantSplit/>
          <w:trHeight w:val="1771"/>
        </w:trPr>
        <w:tc>
          <w:tcPr>
            <w:tcW w:w="2131" w:type="dxa"/>
            <w:vAlign w:val="center"/>
          </w:tcPr>
          <w:p w:rsidR="00F7267E" w:rsidRDefault="00F7267E" w:rsidP="00F7267E">
            <w:pPr>
              <w:jc w:val="center"/>
              <w:rPr>
                <w:b/>
                <w:bCs/>
              </w:rPr>
            </w:pPr>
            <w:r>
              <w:rPr>
                <w:rFonts w:hint="eastAsia"/>
                <w:b/>
                <w:bCs/>
              </w:rPr>
              <w:t>审验人签字</w:t>
            </w:r>
          </w:p>
        </w:tc>
        <w:tc>
          <w:tcPr>
            <w:tcW w:w="6993" w:type="dxa"/>
            <w:vAlign w:val="center"/>
          </w:tcPr>
          <w:p w:rsidR="00F7267E" w:rsidRDefault="00F7267E" w:rsidP="00F7267E">
            <w:pPr>
              <w:framePr w:hSpace="180" w:wrap="notBeside" w:vAnchor="text" w:hAnchor="margin" w:y="314"/>
              <w:ind w:firstLine="750"/>
              <w:jc w:val="center"/>
              <w:rPr>
                <w:b/>
                <w:bCs/>
              </w:rPr>
            </w:pPr>
          </w:p>
          <w:p w:rsidR="00F7267E" w:rsidRDefault="00F7267E" w:rsidP="00F7267E">
            <w:pPr>
              <w:jc w:val="center"/>
              <w:rPr>
                <w:b/>
                <w:bCs/>
              </w:rPr>
            </w:pPr>
            <w:r>
              <w:rPr>
                <w:rFonts w:hint="eastAsia"/>
                <w:b/>
                <w:bCs/>
              </w:rPr>
              <w:t xml:space="preserve">        </w:t>
            </w:r>
          </w:p>
          <w:p w:rsidR="00F7267E" w:rsidRDefault="00F7267E" w:rsidP="00F7267E">
            <w:pPr>
              <w:jc w:val="center"/>
              <w:rPr>
                <w:b/>
                <w:bCs/>
              </w:rPr>
            </w:pPr>
          </w:p>
          <w:p w:rsidR="00F7267E" w:rsidRDefault="00F7267E" w:rsidP="00F7267E">
            <w:pPr>
              <w:jc w:val="center"/>
              <w:rPr>
                <w:b/>
                <w:bCs/>
              </w:rPr>
            </w:pPr>
          </w:p>
          <w:p w:rsidR="00F7267E" w:rsidRDefault="00F7267E" w:rsidP="00F7267E">
            <w:pPr>
              <w:jc w:val="center"/>
              <w:rPr>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F7267E" w:rsidRDefault="00F7267E" w:rsidP="00F7267E">
      <w:pPr>
        <w:rPr>
          <w:b/>
          <w:bCs/>
          <w:sz w:val="28"/>
        </w:rPr>
      </w:pPr>
    </w:p>
    <w:p w:rsidR="00F7267E" w:rsidRDefault="00F7267E" w:rsidP="00F7267E">
      <w:pPr>
        <w:rPr>
          <w:b/>
          <w:bCs/>
          <w:sz w:val="28"/>
        </w:rPr>
      </w:pPr>
    </w:p>
    <w:p w:rsidR="00F7267E" w:rsidRDefault="00F7267E" w:rsidP="00F7267E">
      <w:pPr>
        <w:rPr>
          <w:b/>
          <w:bCs/>
          <w:sz w:val="28"/>
        </w:rPr>
      </w:pPr>
      <w:r>
        <w:rPr>
          <w:rFonts w:hint="eastAsia"/>
          <w:b/>
          <w:bCs/>
          <w:sz w:val="28"/>
        </w:rPr>
        <w:t>表</w:t>
      </w:r>
      <w:r>
        <w:rPr>
          <w:rFonts w:hint="eastAsia"/>
          <w:b/>
          <w:bCs/>
          <w:sz w:val="28"/>
        </w:rPr>
        <w:t>2-6</w:t>
      </w:r>
      <w:r>
        <w:rPr>
          <w:rFonts w:hint="eastAsia"/>
          <w:b/>
          <w:bCs/>
          <w:sz w:val="28"/>
        </w:rPr>
        <w:t>：</w:t>
      </w:r>
    </w:p>
    <w:p w:rsidR="00F7267E" w:rsidRDefault="00F7267E" w:rsidP="00F7267E">
      <w:pPr>
        <w:tabs>
          <w:tab w:val="center" w:pos="4394"/>
        </w:tabs>
        <w:jc w:val="left"/>
        <w:rPr>
          <w:b/>
          <w:bCs/>
          <w:sz w:val="28"/>
        </w:rPr>
      </w:pPr>
      <w:r>
        <w:rPr>
          <w:rFonts w:hint="eastAsia"/>
          <w:b/>
          <w:bCs/>
        </w:rPr>
        <w:t>培训机构（盖章）：</w:t>
      </w:r>
      <w:r>
        <w:rPr>
          <w:b/>
          <w:bCs/>
          <w:sz w:val="28"/>
        </w:rPr>
        <w:tab/>
      </w:r>
      <w:r>
        <w:rPr>
          <w:rFonts w:hint="eastAsia"/>
          <w:b/>
          <w:bCs/>
          <w:sz w:val="28"/>
        </w:rPr>
        <w:t>行政管理人员影像资料</w:t>
      </w:r>
    </w:p>
    <w:tbl>
      <w:tblPr>
        <w:tblW w:w="9116"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000" w:firstRow="0" w:lastRow="0" w:firstColumn="0" w:lastColumn="0" w:noHBand="0" w:noVBand="0"/>
      </w:tblPr>
      <w:tblGrid>
        <w:gridCol w:w="9116"/>
      </w:tblGrid>
      <w:tr w:rsidR="00F7267E">
        <w:trPr>
          <w:trHeight w:val="12069"/>
        </w:trPr>
        <w:tc>
          <w:tcPr>
            <w:tcW w:w="9116" w:type="dxa"/>
          </w:tcPr>
          <w:p w:rsidR="00F7267E" w:rsidRDefault="00F7267E" w:rsidP="00F7267E">
            <w:pPr>
              <w:jc w:val="center"/>
              <w:rPr>
                <w:sz w:val="28"/>
              </w:rPr>
            </w:pPr>
          </w:p>
        </w:tc>
      </w:tr>
    </w:tbl>
    <w:p w:rsidR="00F7267E" w:rsidRDefault="00F7267E" w:rsidP="00F7267E">
      <w:pPr>
        <w:rPr>
          <w:b/>
          <w:bCs/>
          <w:sz w:val="24"/>
        </w:rPr>
      </w:pPr>
      <w:r>
        <w:rPr>
          <w:rFonts w:hint="eastAsia"/>
          <w:b/>
          <w:bCs/>
        </w:rPr>
        <w:t>说明：影像资料包括身份证、驾驶证、学历证明、教练证等复印件，共一式四份。</w:t>
      </w:r>
    </w:p>
    <w:p w:rsidR="00F7267E" w:rsidRDefault="00F7267E" w:rsidP="00F7267E">
      <w:pPr>
        <w:rPr>
          <w:b/>
          <w:bCs/>
          <w:sz w:val="24"/>
        </w:rPr>
      </w:pPr>
    </w:p>
    <w:p w:rsidR="00F7267E" w:rsidRDefault="00F7267E" w:rsidP="00F7267E">
      <w:pPr>
        <w:rPr>
          <w:b/>
          <w:bCs/>
          <w:sz w:val="24"/>
        </w:rPr>
      </w:pPr>
    </w:p>
    <w:p w:rsidR="00F7267E" w:rsidRDefault="00F7267E" w:rsidP="00F7267E">
      <w:pPr>
        <w:rPr>
          <w:b/>
          <w:bCs/>
          <w:sz w:val="24"/>
        </w:rPr>
      </w:pPr>
    </w:p>
    <w:p w:rsidR="00F7267E" w:rsidRDefault="00F7267E" w:rsidP="00F7267E">
      <w:pPr>
        <w:rPr>
          <w:b/>
          <w:bCs/>
          <w:sz w:val="24"/>
        </w:rPr>
      </w:pPr>
    </w:p>
    <w:p w:rsidR="00F7267E" w:rsidRDefault="00F7267E" w:rsidP="00F7267E">
      <w:pPr>
        <w:rPr>
          <w:b/>
          <w:bCs/>
          <w:sz w:val="24"/>
        </w:rPr>
      </w:pPr>
      <w:r>
        <w:rPr>
          <w:rFonts w:hint="eastAsia"/>
          <w:b/>
          <w:bCs/>
          <w:sz w:val="24"/>
        </w:rPr>
        <w:t>表</w:t>
      </w:r>
      <w:r>
        <w:rPr>
          <w:rFonts w:hint="eastAsia"/>
          <w:b/>
          <w:bCs/>
          <w:sz w:val="24"/>
        </w:rPr>
        <w:t>3-1</w:t>
      </w:r>
    </w:p>
    <w:p w:rsidR="00F7267E" w:rsidRDefault="00F7267E" w:rsidP="00F7267E">
      <w:pPr>
        <w:tabs>
          <w:tab w:val="center" w:pos="4394"/>
        </w:tabs>
        <w:jc w:val="left"/>
        <w:rPr>
          <w:b/>
          <w:bCs/>
          <w:sz w:val="28"/>
        </w:rPr>
      </w:pPr>
      <w:r>
        <w:rPr>
          <w:rFonts w:hint="eastAsia"/>
          <w:b/>
          <w:bCs/>
        </w:rPr>
        <w:t>培训机构（盖章）：</w:t>
      </w:r>
      <w:r>
        <w:rPr>
          <w:b/>
          <w:bCs/>
          <w:sz w:val="28"/>
        </w:rPr>
        <w:tab/>
      </w:r>
      <w:r>
        <w:rPr>
          <w:rFonts w:hint="eastAsia"/>
          <w:b/>
          <w:bCs/>
          <w:sz w:val="28"/>
        </w:rPr>
        <w:t>常规教学用具表</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
        <w:gridCol w:w="419"/>
        <w:gridCol w:w="1965"/>
        <w:gridCol w:w="1134"/>
        <w:gridCol w:w="1134"/>
        <w:gridCol w:w="1100"/>
        <w:gridCol w:w="1530"/>
        <w:gridCol w:w="1586"/>
      </w:tblGrid>
      <w:tr w:rsidR="00F862BF" w:rsidTr="00F862BF">
        <w:trPr>
          <w:cantSplit/>
          <w:trHeight w:val="353"/>
        </w:trPr>
        <w:tc>
          <w:tcPr>
            <w:tcW w:w="418" w:type="dxa"/>
            <w:vMerge w:val="restart"/>
            <w:vAlign w:val="center"/>
          </w:tcPr>
          <w:p w:rsidR="00F7267E" w:rsidRDefault="00F7267E" w:rsidP="00F7267E">
            <w:pPr>
              <w:jc w:val="center"/>
              <w:rPr>
                <w:b/>
                <w:bCs/>
              </w:rPr>
            </w:pPr>
            <w:r>
              <w:rPr>
                <w:rFonts w:hint="eastAsia"/>
                <w:b/>
                <w:bCs/>
              </w:rPr>
              <w:t>序</w:t>
            </w:r>
            <w:r>
              <w:rPr>
                <w:rFonts w:hint="eastAsia"/>
                <w:b/>
                <w:bCs/>
              </w:rPr>
              <w:lastRenderedPageBreak/>
              <w:t>号</w:t>
            </w:r>
          </w:p>
        </w:tc>
        <w:tc>
          <w:tcPr>
            <w:tcW w:w="419" w:type="dxa"/>
            <w:vMerge w:val="restart"/>
            <w:vAlign w:val="center"/>
          </w:tcPr>
          <w:p w:rsidR="00F7267E" w:rsidRDefault="00F7267E" w:rsidP="00F7267E">
            <w:pPr>
              <w:jc w:val="center"/>
              <w:rPr>
                <w:b/>
                <w:bCs/>
              </w:rPr>
            </w:pPr>
            <w:r>
              <w:rPr>
                <w:rFonts w:hint="eastAsia"/>
                <w:b/>
                <w:bCs/>
              </w:rPr>
              <w:lastRenderedPageBreak/>
              <w:t>项</w:t>
            </w:r>
            <w:r>
              <w:rPr>
                <w:rFonts w:hint="eastAsia"/>
                <w:b/>
                <w:bCs/>
              </w:rPr>
              <w:lastRenderedPageBreak/>
              <w:t>目</w:t>
            </w:r>
          </w:p>
        </w:tc>
        <w:tc>
          <w:tcPr>
            <w:tcW w:w="1965" w:type="dxa"/>
            <w:vMerge w:val="restart"/>
            <w:vAlign w:val="center"/>
          </w:tcPr>
          <w:p w:rsidR="00F7267E" w:rsidRDefault="00F7267E" w:rsidP="00F7267E">
            <w:pPr>
              <w:jc w:val="center"/>
              <w:rPr>
                <w:b/>
                <w:bCs/>
              </w:rPr>
            </w:pPr>
            <w:r>
              <w:rPr>
                <w:rFonts w:hint="eastAsia"/>
                <w:b/>
                <w:bCs/>
              </w:rPr>
              <w:lastRenderedPageBreak/>
              <w:t>标准</w:t>
            </w:r>
          </w:p>
        </w:tc>
        <w:tc>
          <w:tcPr>
            <w:tcW w:w="1134" w:type="dxa"/>
            <w:vMerge w:val="restart"/>
          </w:tcPr>
          <w:p w:rsidR="00F7267E" w:rsidRDefault="00F7267E" w:rsidP="00F7267E">
            <w:pPr>
              <w:jc w:val="center"/>
              <w:rPr>
                <w:b/>
                <w:bCs/>
              </w:rPr>
            </w:pPr>
            <w:r>
              <w:rPr>
                <w:rFonts w:hint="eastAsia"/>
                <w:b/>
                <w:bCs/>
              </w:rPr>
              <w:t>型号</w:t>
            </w:r>
          </w:p>
        </w:tc>
        <w:tc>
          <w:tcPr>
            <w:tcW w:w="1134" w:type="dxa"/>
            <w:vMerge w:val="restart"/>
          </w:tcPr>
          <w:p w:rsidR="00F7267E" w:rsidRDefault="00F7267E" w:rsidP="00F7267E">
            <w:pPr>
              <w:jc w:val="center"/>
              <w:rPr>
                <w:b/>
                <w:bCs/>
              </w:rPr>
            </w:pPr>
            <w:r>
              <w:rPr>
                <w:rFonts w:hint="eastAsia"/>
                <w:b/>
                <w:bCs/>
              </w:rPr>
              <w:t>数量</w:t>
            </w:r>
          </w:p>
        </w:tc>
        <w:tc>
          <w:tcPr>
            <w:tcW w:w="2630" w:type="dxa"/>
            <w:gridSpan w:val="2"/>
          </w:tcPr>
          <w:p w:rsidR="00F7267E" w:rsidRDefault="00F7267E" w:rsidP="00F7267E">
            <w:pPr>
              <w:jc w:val="center"/>
              <w:rPr>
                <w:b/>
                <w:bCs/>
              </w:rPr>
            </w:pPr>
            <w:r>
              <w:rPr>
                <w:rFonts w:hint="eastAsia"/>
                <w:b/>
                <w:bCs/>
              </w:rPr>
              <w:t>评审情况</w:t>
            </w:r>
          </w:p>
        </w:tc>
        <w:tc>
          <w:tcPr>
            <w:tcW w:w="1586" w:type="dxa"/>
          </w:tcPr>
          <w:p w:rsidR="00F7267E" w:rsidRDefault="00F7267E" w:rsidP="00F7267E">
            <w:pPr>
              <w:jc w:val="center"/>
              <w:rPr>
                <w:b/>
                <w:bCs/>
              </w:rPr>
            </w:pPr>
            <w:r>
              <w:rPr>
                <w:rFonts w:hint="eastAsia"/>
                <w:b/>
                <w:bCs/>
              </w:rPr>
              <w:t>备注</w:t>
            </w:r>
          </w:p>
        </w:tc>
      </w:tr>
      <w:tr w:rsidR="00F862BF" w:rsidTr="00F862BF">
        <w:trPr>
          <w:cantSplit/>
          <w:trHeight w:val="265"/>
        </w:trPr>
        <w:tc>
          <w:tcPr>
            <w:tcW w:w="418" w:type="dxa"/>
            <w:vMerge/>
            <w:vAlign w:val="center"/>
          </w:tcPr>
          <w:p w:rsidR="00F7267E" w:rsidRDefault="00F7267E" w:rsidP="00F7267E">
            <w:pPr>
              <w:jc w:val="center"/>
              <w:rPr>
                <w:b/>
                <w:bCs/>
              </w:rPr>
            </w:pPr>
          </w:p>
        </w:tc>
        <w:tc>
          <w:tcPr>
            <w:tcW w:w="419" w:type="dxa"/>
            <w:vMerge/>
            <w:vAlign w:val="center"/>
          </w:tcPr>
          <w:p w:rsidR="00F7267E" w:rsidRDefault="00F7267E" w:rsidP="00F7267E">
            <w:pPr>
              <w:jc w:val="center"/>
              <w:rPr>
                <w:b/>
                <w:bCs/>
              </w:rPr>
            </w:pPr>
          </w:p>
        </w:tc>
        <w:tc>
          <w:tcPr>
            <w:tcW w:w="1965" w:type="dxa"/>
            <w:vMerge/>
            <w:vAlign w:val="center"/>
          </w:tcPr>
          <w:p w:rsidR="00F7267E" w:rsidRDefault="00F7267E" w:rsidP="00F7267E">
            <w:pPr>
              <w:jc w:val="center"/>
              <w:rPr>
                <w:b/>
                <w:bCs/>
              </w:rPr>
            </w:pPr>
          </w:p>
        </w:tc>
        <w:tc>
          <w:tcPr>
            <w:tcW w:w="1134" w:type="dxa"/>
            <w:vMerge/>
          </w:tcPr>
          <w:p w:rsidR="00F7267E" w:rsidRDefault="00F7267E" w:rsidP="00F7267E">
            <w:pPr>
              <w:jc w:val="center"/>
              <w:rPr>
                <w:b/>
                <w:bCs/>
              </w:rPr>
            </w:pPr>
          </w:p>
        </w:tc>
        <w:tc>
          <w:tcPr>
            <w:tcW w:w="1134" w:type="dxa"/>
            <w:vMerge/>
          </w:tcPr>
          <w:p w:rsidR="00F7267E" w:rsidRDefault="00F7267E" w:rsidP="00F7267E">
            <w:pPr>
              <w:jc w:val="center"/>
              <w:rPr>
                <w:b/>
                <w:bCs/>
              </w:rPr>
            </w:pPr>
          </w:p>
        </w:tc>
        <w:tc>
          <w:tcPr>
            <w:tcW w:w="1100" w:type="dxa"/>
            <w:vAlign w:val="center"/>
          </w:tcPr>
          <w:p w:rsidR="00F7267E" w:rsidRDefault="00F7267E" w:rsidP="00F7267E">
            <w:pPr>
              <w:jc w:val="center"/>
              <w:rPr>
                <w:b/>
                <w:bCs/>
              </w:rPr>
            </w:pPr>
            <w:r>
              <w:rPr>
                <w:rFonts w:hint="eastAsia"/>
                <w:b/>
                <w:bCs/>
              </w:rPr>
              <w:t>有</w:t>
            </w:r>
          </w:p>
        </w:tc>
        <w:tc>
          <w:tcPr>
            <w:tcW w:w="1530" w:type="dxa"/>
            <w:vAlign w:val="center"/>
          </w:tcPr>
          <w:p w:rsidR="00F7267E" w:rsidRDefault="00F7267E" w:rsidP="00F7267E">
            <w:pPr>
              <w:jc w:val="center"/>
              <w:rPr>
                <w:b/>
                <w:bCs/>
              </w:rPr>
            </w:pPr>
            <w:r>
              <w:rPr>
                <w:rFonts w:hint="eastAsia"/>
                <w:b/>
                <w:bCs/>
              </w:rPr>
              <w:t>无</w:t>
            </w:r>
          </w:p>
        </w:tc>
        <w:tc>
          <w:tcPr>
            <w:tcW w:w="1586" w:type="dxa"/>
            <w:vAlign w:val="center"/>
          </w:tcPr>
          <w:p w:rsidR="00F7267E" w:rsidRDefault="00F7267E" w:rsidP="00F7267E">
            <w:pPr>
              <w:jc w:val="center"/>
              <w:rPr>
                <w:b/>
                <w:bCs/>
              </w:rPr>
            </w:pPr>
          </w:p>
        </w:tc>
      </w:tr>
      <w:tr w:rsidR="0093082E" w:rsidTr="005F4A33">
        <w:trPr>
          <w:cantSplit/>
          <w:trHeight w:val="332"/>
        </w:trPr>
        <w:tc>
          <w:tcPr>
            <w:tcW w:w="418" w:type="dxa"/>
            <w:vMerge w:val="restart"/>
            <w:vAlign w:val="center"/>
          </w:tcPr>
          <w:p w:rsidR="0093082E" w:rsidRDefault="0093082E" w:rsidP="00F7267E">
            <w:pPr>
              <w:jc w:val="center"/>
            </w:pPr>
            <w:r>
              <w:rPr>
                <w:rFonts w:hint="eastAsia"/>
              </w:rPr>
              <w:lastRenderedPageBreak/>
              <w:t>1</w:t>
            </w:r>
          </w:p>
        </w:tc>
        <w:tc>
          <w:tcPr>
            <w:tcW w:w="419" w:type="dxa"/>
            <w:vMerge w:val="restart"/>
            <w:vAlign w:val="center"/>
          </w:tcPr>
          <w:p w:rsidR="0093082E" w:rsidRDefault="0093082E" w:rsidP="00F7267E">
            <w:pPr>
              <w:jc w:val="center"/>
            </w:pPr>
            <w:r>
              <w:rPr>
                <w:rFonts w:hint="eastAsia"/>
              </w:rPr>
              <w:t>电化教学设备</w:t>
            </w:r>
          </w:p>
        </w:tc>
        <w:tc>
          <w:tcPr>
            <w:tcW w:w="1965" w:type="dxa"/>
            <w:vAlign w:val="center"/>
          </w:tcPr>
          <w:p w:rsidR="0093082E" w:rsidRDefault="0093082E" w:rsidP="00F7267E">
            <w:r>
              <w:rPr>
                <w:rFonts w:hint="eastAsia"/>
              </w:rPr>
              <w:t>多媒体教学设备</w:t>
            </w:r>
            <w:r>
              <w:rPr>
                <w:rFonts w:ascii="宋体" w:hAnsi="宋体" w:hint="eastAsia"/>
              </w:rPr>
              <w:t>≥1</w:t>
            </w:r>
          </w:p>
        </w:tc>
        <w:tc>
          <w:tcPr>
            <w:tcW w:w="1134" w:type="dxa"/>
            <w:vAlign w:val="center"/>
          </w:tcPr>
          <w:p w:rsidR="0093082E" w:rsidRDefault="0093082E">
            <w:pPr>
              <w:jc w:val="center"/>
              <w:rPr>
                <w:color w:val="000000"/>
                <w:szCs w:val="21"/>
              </w:rPr>
            </w:pPr>
            <w:r>
              <w:rPr>
                <w:color w:val="000000"/>
                <w:szCs w:val="21"/>
              </w:rPr>
              <w:t>CGJXYJBXH_A</w:t>
            </w:r>
          </w:p>
        </w:tc>
        <w:tc>
          <w:tcPr>
            <w:tcW w:w="1134" w:type="dxa"/>
            <w:vAlign w:val="center"/>
          </w:tcPr>
          <w:p w:rsidR="0093082E" w:rsidRDefault="0093082E">
            <w:pPr>
              <w:jc w:val="center"/>
              <w:rPr>
                <w:color w:val="000000"/>
                <w:szCs w:val="21"/>
              </w:rPr>
            </w:pPr>
            <w:r>
              <w:rPr>
                <w:color w:val="000000"/>
                <w:szCs w:val="21"/>
              </w:rPr>
              <w:t>CGJXYJBSL_A</w:t>
            </w:r>
          </w:p>
        </w:tc>
        <w:tc>
          <w:tcPr>
            <w:tcW w:w="1100" w:type="dxa"/>
            <w:vAlign w:val="center"/>
          </w:tcPr>
          <w:p w:rsidR="0093082E" w:rsidRDefault="0093082E">
            <w:pPr>
              <w:jc w:val="center"/>
              <w:rPr>
                <w:color w:val="000000"/>
                <w:szCs w:val="21"/>
              </w:rPr>
            </w:pPr>
            <w:r>
              <w:rPr>
                <w:color w:val="000000"/>
                <w:szCs w:val="21"/>
              </w:rPr>
              <w:t>CGJXYJB_A_1</w:t>
            </w:r>
          </w:p>
        </w:tc>
        <w:tc>
          <w:tcPr>
            <w:tcW w:w="1530" w:type="dxa"/>
            <w:vAlign w:val="center"/>
          </w:tcPr>
          <w:p w:rsidR="0093082E" w:rsidRDefault="0093082E">
            <w:pPr>
              <w:jc w:val="center"/>
              <w:rPr>
                <w:color w:val="000000"/>
                <w:szCs w:val="21"/>
              </w:rPr>
            </w:pPr>
            <w:r>
              <w:rPr>
                <w:color w:val="000000"/>
                <w:szCs w:val="21"/>
              </w:rPr>
              <w:t>CGJXYJB_A_2</w:t>
            </w:r>
          </w:p>
        </w:tc>
        <w:tc>
          <w:tcPr>
            <w:tcW w:w="1586" w:type="dxa"/>
            <w:vAlign w:val="center"/>
          </w:tcPr>
          <w:p w:rsidR="0093082E" w:rsidRDefault="0093082E">
            <w:pPr>
              <w:jc w:val="center"/>
              <w:rPr>
                <w:color w:val="000000"/>
                <w:szCs w:val="21"/>
              </w:rPr>
            </w:pPr>
            <w:r>
              <w:rPr>
                <w:color w:val="000000"/>
                <w:szCs w:val="21"/>
              </w:rPr>
              <w:t>CGJXYJBBZ_A</w:t>
            </w:r>
          </w:p>
        </w:tc>
      </w:tr>
      <w:tr w:rsidR="0093082E" w:rsidTr="005F4A33">
        <w:trPr>
          <w:cantSplit/>
          <w:trHeight w:val="353"/>
        </w:trPr>
        <w:tc>
          <w:tcPr>
            <w:tcW w:w="418" w:type="dxa"/>
            <w:vMerge/>
            <w:vAlign w:val="center"/>
          </w:tcPr>
          <w:p w:rsidR="0093082E" w:rsidRDefault="0093082E" w:rsidP="00F7267E">
            <w:pPr>
              <w:jc w:val="center"/>
            </w:pPr>
          </w:p>
        </w:tc>
        <w:tc>
          <w:tcPr>
            <w:tcW w:w="419" w:type="dxa"/>
            <w:vMerge/>
            <w:vAlign w:val="center"/>
          </w:tcPr>
          <w:p w:rsidR="0093082E" w:rsidRDefault="0093082E" w:rsidP="00F7267E">
            <w:pPr>
              <w:jc w:val="center"/>
            </w:pPr>
          </w:p>
        </w:tc>
        <w:tc>
          <w:tcPr>
            <w:tcW w:w="1965" w:type="dxa"/>
            <w:vAlign w:val="center"/>
          </w:tcPr>
          <w:p w:rsidR="0093082E" w:rsidRDefault="0093082E" w:rsidP="00F7267E">
            <w:r>
              <w:rPr>
                <w:rFonts w:hint="eastAsia"/>
              </w:rPr>
              <w:t>多媒体理论教学软件</w:t>
            </w:r>
            <w:r>
              <w:rPr>
                <w:rFonts w:ascii="宋体" w:hAnsi="宋体" w:hint="eastAsia"/>
              </w:rPr>
              <w:t>≥1</w:t>
            </w:r>
          </w:p>
        </w:tc>
        <w:tc>
          <w:tcPr>
            <w:tcW w:w="1134" w:type="dxa"/>
            <w:vAlign w:val="center"/>
          </w:tcPr>
          <w:p w:rsidR="0093082E" w:rsidRDefault="0093082E">
            <w:pPr>
              <w:jc w:val="center"/>
              <w:rPr>
                <w:color w:val="000000"/>
                <w:szCs w:val="21"/>
              </w:rPr>
            </w:pPr>
            <w:r>
              <w:rPr>
                <w:color w:val="000000"/>
                <w:szCs w:val="21"/>
              </w:rPr>
              <w:t>CGJXYJBXH_B</w:t>
            </w:r>
          </w:p>
        </w:tc>
        <w:tc>
          <w:tcPr>
            <w:tcW w:w="1134" w:type="dxa"/>
            <w:vAlign w:val="center"/>
          </w:tcPr>
          <w:p w:rsidR="0093082E" w:rsidRDefault="0093082E">
            <w:pPr>
              <w:jc w:val="center"/>
              <w:rPr>
                <w:color w:val="000000"/>
                <w:szCs w:val="21"/>
              </w:rPr>
            </w:pPr>
            <w:r>
              <w:rPr>
                <w:color w:val="000000"/>
                <w:szCs w:val="21"/>
              </w:rPr>
              <w:t>CGJXYJBSL_B</w:t>
            </w:r>
          </w:p>
        </w:tc>
        <w:tc>
          <w:tcPr>
            <w:tcW w:w="1100" w:type="dxa"/>
            <w:vAlign w:val="center"/>
          </w:tcPr>
          <w:p w:rsidR="0093082E" w:rsidRDefault="0093082E">
            <w:pPr>
              <w:jc w:val="center"/>
              <w:rPr>
                <w:color w:val="000000"/>
                <w:szCs w:val="21"/>
              </w:rPr>
            </w:pPr>
            <w:r>
              <w:rPr>
                <w:color w:val="000000"/>
                <w:szCs w:val="21"/>
              </w:rPr>
              <w:t>CGJXYJB_B_1</w:t>
            </w:r>
          </w:p>
        </w:tc>
        <w:tc>
          <w:tcPr>
            <w:tcW w:w="1530" w:type="dxa"/>
            <w:vAlign w:val="center"/>
          </w:tcPr>
          <w:p w:rsidR="0093082E" w:rsidRDefault="0093082E">
            <w:pPr>
              <w:jc w:val="center"/>
              <w:rPr>
                <w:color w:val="000000"/>
                <w:szCs w:val="21"/>
              </w:rPr>
            </w:pPr>
            <w:r>
              <w:rPr>
                <w:color w:val="000000"/>
                <w:szCs w:val="21"/>
              </w:rPr>
              <w:t>CGJXYJB_B_2</w:t>
            </w:r>
          </w:p>
        </w:tc>
        <w:tc>
          <w:tcPr>
            <w:tcW w:w="1586" w:type="dxa"/>
            <w:vAlign w:val="center"/>
          </w:tcPr>
          <w:p w:rsidR="0093082E" w:rsidRDefault="0093082E">
            <w:pPr>
              <w:jc w:val="center"/>
              <w:rPr>
                <w:color w:val="000000"/>
                <w:szCs w:val="21"/>
              </w:rPr>
            </w:pPr>
            <w:r>
              <w:rPr>
                <w:color w:val="000000"/>
                <w:szCs w:val="21"/>
              </w:rPr>
              <w:t>CGJXYJBBZ_B</w:t>
            </w:r>
          </w:p>
        </w:tc>
      </w:tr>
      <w:tr w:rsidR="0093082E" w:rsidTr="005F4A33">
        <w:trPr>
          <w:cantSplit/>
          <w:trHeight w:val="353"/>
        </w:trPr>
        <w:tc>
          <w:tcPr>
            <w:tcW w:w="418" w:type="dxa"/>
            <w:vMerge/>
            <w:vAlign w:val="center"/>
          </w:tcPr>
          <w:p w:rsidR="0093082E" w:rsidRDefault="0093082E" w:rsidP="00F7267E">
            <w:pPr>
              <w:jc w:val="center"/>
            </w:pPr>
          </w:p>
        </w:tc>
        <w:tc>
          <w:tcPr>
            <w:tcW w:w="419" w:type="dxa"/>
            <w:vMerge/>
            <w:vAlign w:val="center"/>
          </w:tcPr>
          <w:p w:rsidR="0093082E" w:rsidRDefault="0093082E" w:rsidP="00F7267E">
            <w:pPr>
              <w:jc w:val="center"/>
            </w:pPr>
          </w:p>
        </w:tc>
        <w:tc>
          <w:tcPr>
            <w:tcW w:w="1965" w:type="dxa"/>
            <w:vAlign w:val="center"/>
          </w:tcPr>
          <w:p w:rsidR="0093082E" w:rsidRDefault="0093082E" w:rsidP="00F7267E">
            <w:r>
              <w:rPr>
                <w:rFonts w:ascii="宋体" w:hAnsi="宋体" w:hint="eastAsia"/>
              </w:rPr>
              <w:t>★</w:t>
            </w:r>
            <w:r>
              <w:rPr>
                <w:rFonts w:hint="eastAsia"/>
              </w:rPr>
              <w:t>无纸化理论考试用计算机</w:t>
            </w:r>
            <w:r>
              <w:rPr>
                <w:rFonts w:ascii="宋体" w:hAnsi="宋体" w:hint="eastAsia"/>
              </w:rPr>
              <w:t>≥10</w:t>
            </w:r>
          </w:p>
        </w:tc>
        <w:tc>
          <w:tcPr>
            <w:tcW w:w="1134" w:type="dxa"/>
            <w:vAlign w:val="center"/>
          </w:tcPr>
          <w:p w:rsidR="0093082E" w:rsidRDefault="0093082E">
            <w:pPr>
              <w:jc w:val="center"/>
              <w:rPr>
                <w:color w:val="000000"/>
                <w:szCs w:val="21"/>
              </w:rPr>
            </w:pPr>
            <w:r>
              <w:rPr>
                <w:color w:val="000000"/>
                <w:szCs w:val="21"/>
              </w:rPr>
              <w:t>CGJXYJBXH_C</w:t>
            </w:r>
          </w:p>
        </w:tc>
        <w:tc>
          <w:tcPr>
            <w:tcW w:w="1134" w:type="dxa"/>
            <w:vAlign w:val="center"/>
          </w:tcPr>
          <w:p w:rsidR="0093082E" w:rsidRDefault="0093082E">
            <w:pPr>
              <w:jc w:val="center"/>
              <w:rPr>
                <w:color w:val="000000"/>
                <w:szCs w:val="21"/>
              </w:rPr>
            </w:pPr>
            <w:r>
              <w:rPr>
                <w:color w:val="000000"/>
                <w:szCs w:val="21"/>
              </w:rPr>
              <w:t>CGJXYJBSL_C</w:t>
            </w:r>
          </w:p>
        </w:tc>
        <w:tc>
          <w:tcPr>
            <w:tcW w:w="1100" w:type="dxa"/>
            <w:vAlign w:val="center"/>
          </w:tcPr>
          <w:p w:rsidR="0093082E" w:rsidRDefault="0093082E">
            <w:pPr>
              <w:jc w:val="center"/>
              <w:rPr>
                <w:color w:val="000000"/>
                <w:szCs w:val="21"/>
              </w:rPr>
            </w:pPr>
            <w:r>
              <w:rPr>
                <w:color w:val="000000"/>
                <w:szCs w:val="21"/>
              </w:rPr>
              <w:t>CGJXYJB_C_1</w:t>
            </w:r>
          </w:p>
        </w:tc>
        <w:tc>
          <w:tcPr>
            <w:tcW w:w="1530" w:type="dxa"/>
            <w:vAlign w:val="center"/>
          </w:tcPr>
          <w:p w:rsidR="0093082E" w:rsidRDefault="0093082E">
            <w:pPr>
              <w:jc w:val="center"/>
              <w:rPr>
                <w:color w:val="000000"/>
                <w:szCs w:val="21"/>
              </w:rPr>
            </w:pPr>
            <w:r>
              <w:rPr>
                <w:color w:val="000000"/>
                <w:szCs w:val="21"/>
              </w:rPr>
              <w:t>CGJXYJB_C_2</w:t>
            </w:r>
          </w:p>
        </w:tc>
        <w:tc>
          <w:tcPr>
            <w:tcW w:w="1586" w:type="dxa"/>
            <w:vAlign w:val="center"/>
          </w:tcPr>
          <w:p w:rsidR="0093082E" w:rsidRDefault="0093082E">
            <w:pPr>
              <w:jc w:val="center"/>
              <w:rPr>
                <w:color w:val="000000"/>
                <w:szCs w:val="21"/>
              </w:rPr>
            </w:pPr>
            <w:r>
              <w:rPr>
                <w:color w:val="000000"/>
                <w:szCs w:val="21"/>
              </w:rPr>
              <w:t>CGJXYJBBZ_C</w:t>
            </w:r>
          </w:p>
        </w:tc>
      </w:tr>
      <w:tr w:rsidR="0093082E" w:rsidTr="005F4A33">
        <w:trPr>
          <w:cantSplit/>
          <w:trHeight w:val="717"/>
        </w:trPr>
        <w:tc>
          <w:tcPr>
            <w:tcW w:w="418" w:type="dxa"/>
            <w:tcBorders>
              <w:bottom w:val="single" w:sz="4" w:space="0" w:color="auto"/>
            </w:tcBorders>
            <w:vAlign w:val="center"/>
          </w:tcPr>
          <w:p w:rsidR="0093082E" w:rsidRDefault="0093082E" w:rsidP="00F7267E">
            <w:pPr>
              <w:jc w:val="center"/>
            </w:pPr>
            <w:r>
              <w:rPr>
                <w:rFonts w:hint="eastAsia"/>
              </w:rPr>
              <w:t>2</w:t>
            </w:r>
          </w:p>
        </w:tc>
        <w:tc>
          <w:tcPr>
            <w:tcW w:w="419" w:type="dxa"/>
            <w:tcBorders>
              <w:bottom w:val="single" w:sz="4" w:space="0" w:color="auto"/>
            </w:tcBorders>
            <w:vAlign w:val="center"/>
          </w:tcPr>
          <w:p w:rsidR="0093082E" w:rsidRDefault="0093082E" w:rsidP="00F7267E">
            <w:pPr>
              <w:jc w:val="center"/>
            </w:pPr>
            <w:r>
              <w:rPr>
                <w:rFonts w:hint="eastAsia"/>
              </w:rPr>
              <w:t>教学挂图</w:t>
            </w:r>
          </w:p>
        </w:tc>
        <w:tc>
          <w:tcPr>
            <w:tcW w:w="1965" w:type="dxa"/>
            <w:tcBorders>
              <w:bottom w:val="single" w:sz="4" w:space="0" w:color="auto"/>
            </w:tcBorders>
            <w:vAlign w:val="center"/>
          </w:tcPr>
          <w:p w:rsidR="0093082E" w:rsidRDefault="0093082E" w:rsidP="00F7267E">
            <w:r>
              <w:rPr>
                <w:rFonts w:hint="eastAsia"/>
              </w:rPr>
              <w:t>道路交通标志、标线、信号挂图</w:t>
            </w:r>
            <w:r>
              <w:rPr>
                <w:rFonts w:ascii="宋体" w:hAnsi="宋体" w:hint="eastAsia"/>
              </w:rPr>
              <w:t>≥1</w:t>
            </w:r>
          </w:p>
        </w:tc>
        <w:tc>
          <w:tcPr>
            <w:tcW w:w="1134" w:type="dxa"/>
            <w:tcBorders>
              <w:bottom w:val="single" w:sz="4" w:space="0" w:color="auto"/>
            </w:tcBorders>
            <w:vAlign w:val="center"/>
          </w:tcPr>
          <w:p w:rsidR="0093082E" w:rsidRDefault="0093082E">
            <w:pPr>
              <w:jc w:val="center"/>
              <w:rPr>
                <w:color w:val="000000"/>
                <w:szCs w:val="21"/>
              </w:rPr>
            </w:pPr>
            <w:r>
              <w:rPr>
                <w:color w:val="000000"/>
                <w:szCs w:val="21"/>
              </w:rPr>
              <w:t>CGJXYJBXH_D</w:t>
            </w:r>
          </w:p>
        </w:tc>
        <w:tc>
          <w:tcPr>
            <w:tcW w:w="1134" w:type="dxa"/>
            <w:tcBorders>
              <w:bottom w:val="single" w:sz="4" w:space="0" w:color="auto"/>
            </w:tcBorders>
            <w:vAlign w:val="center"/>
          </w:tcPr>
          <w:p w:rsidR="0093082E" w:rsidRDefault="0093082E">
            <w:pPr>
              <w:jc w:val="center"/>
              <w:rPr>
                <w:color w:val="000000"/>
                <w:szCs w:val="21"/>
              </w:rPr>
            </w:pPr>
            <w:r>
              <w:rPr>
                <w:color w:val="000000"/>
                <w:szCs w:val="21"/>
              </w:rPr>
              <w:t>CGJXYJBSL_D</w:t>
            </w:r>
          </w:p>
        </w:tc>
        <w:tc>
          <w:tcPr>
            <w:tcW w:w="1100" w:type="dxa"/>
            <w:tcBorders>
              <w:bottom w:val="single" w:sz="4" w:space="0" w:color="auto"/>
            </w:tcBorders>
            <w:vAlign w:val="center"/>
          </w:tcPr>
          <w:p w:rsidR="0093082E" w:rsidRDefault="0093082E">
            <w:pPr>
              <w:jc w:val="center"/>
              <w:rPr>
                <w:color w:val="000000"/>
                <w:szCs w:val="21"/>
              </w:rPr>
            </w:pPr>
            <w:r>
              <w:rPr>
                <w:color w:val="000000"/>
                <w:szCs w:val="21"/>
              </w:rPr>
              <w:t>CGJXYJB_D_1</w:t>
            </w:r>
          </w:p>
        </w:tc>
        <w:tc>
          <w:tcPr>
            <w:tcW w:w="1530" w:type="dxa"/>
            <w:tcBorders>
              <w:bottom w:val="single" w:sz="4" w:space="0" w:color="auto"/>
            </w:tcBorders>
            <w:vAlign w:val="center"/>
          </w:tcPr>
          <w:p w:rsidR="0093082E" w:rsidRDefault="0093082E">
            <w:pPr>
              <w:jc w:val="center"/>
              <w:rPr>
                <w:color w:val="000000"/>
                <w:szCs w:val="21"/>
              </w:rPr>
            </w:pPr>
            <w:r>
              <w:rPr>
                <w:color w:val="000000"/>
                <w:szCs w:val="21"/>
              </w:rPr>
              <w:t>CGJXYJB_D_2</w:t>
            </w:r>
          </w:p>
        </w:tc>
        <w:tc>
          <w:tcPr>
            <w:tcW w:w="1586" w:type="dxa"/>
            <w:tcBorders>
              <w:bottom w:val="single" w:sz="4" w:space="0" w:color="auto"/>
            </w:tcBorders>
            <w:vAlign w:val="center"/>
          </w:tcPr>
          <w:p w:rsidR="0093082E" w:rsidRDefault="0093082E">
            <w:pPr>
              <w:jc w:val="center"/>
              <w:rPr>
                <w:color w:val="000000"/>
                <w:szCs w:val="21"/>
              </w:rPr>
            </w:pPr>
            <w:r>
              <w:rPr>
                <w:color w:val="000000"/>
                <w:szCs w:val="21"/>
              </w:rPr>
              <w:t>CGJXYJBBZ_D</w:t>
            </w:r>
          </w:p>
        </w:tc>
      </w:tr>
      <w:tr w:rsidR="0093082E" w:rsidTr="005F4A33">
        <w:trPr>
          <w:cantSplit/>
          <w:trHeight w:val="332"/>
        </w:trPr>
        <w:tc>
          <w:tcPr>
            <w:tcW w:w="418" w:type="dxa"/>
            <w:vMerge w:val="restart"/>
            <w:vAlign w:val="center"/>
          </w:tcPr>
          <w:p w:rsidR="0093082E" w:rsidRDefault="0093082E" w:rsidP="00F7267E">
            <w:pPr>
              <w:jc w:val="center"/>
            </w:pPr>
            <w:r>
              <w:rPr>
                <w:rFonts w:hint="eastAsia"/>
              </w:rPr>
              <w:t>3</w:t>
            </w:r>
          </w:p>
        </w:tc>
        <w:tc>
          <w:tcPr>
            <w:tcW w:w="419" w:type="dxa"/>
            <w:vMerge w:val="restart"/>
            <w:vAlign w:val="center"/>
          </w:tcPr>
          <w:p w:rsidR="0093082E" w:rsidRDefault="0093082E" w:rsidP="00F7267E">
            <w:pPr>
              <w:jc w:val="center"/>
            </w:pPr>
            <w:r>
              <w:rPr>
                <w:rFonts w:hint="eastAsia"/>
              </w:rPr>
              <w:t>程控电教板</w:t>
            </w:r>
          </w:p>
        </w:tc>
        <w:tc>
          <w:tcPr>
            <w:tcW w:w="1965" w:type="dxa"/>
            <w:vAlign w:val="center"/>
          </w:tcPr>
          <w:p w:rsidR="0093082E" w:rsidRDefault="0093082E" w:rsidP="00F7267E">
            <w:r>
              <w:rPr>
                <w:rFonts w:ascii="宋体" w:hAnsi="宋体" w:hint="eastAsia"/>
              </w:rPr>
              <w:t>★汽油机工作原理≥1</w:t>
            </w:r>
          </w:p>
        </w:tc>
        <w:tc>
          <w:tcPr>
            <w:tcW w:w="1134" w:type="dxa"/>
            <w:vAlign w:val="center"/>
          </w:tcPr>
          <w:p w:rsidR="0093082E" w:rsidRDefault="0093082E">
            <w:pPr>
              <w:jc w:val="center"/>
              <w:rPr>
                <w:color w:val="000000"/>
                <w:szCs w:val="21"/>
              </w:rPr>
            </w:pPr>
            <w:r>
              <w:rPr>
                <w:color w:val="000000"/>
                <w:szCs w:val="21"/>
              </w:rPr>
              <w:t>CGJXYJBXH_E</w:t>
            </w:r>
          </w:p>
        </w:tc>
        <w:tc>
          <w:tcPr>
            <w:tcW w:w="1134" w:type="dxa"/>
            <w:vAlign w:val="center"/>
          </w:tcPr>
          <w:p w:rsidR="0093082E" w:rsidRDefault="0093082E">
            <w:pPr>
              <w:jc w:val="center"/>
              <w:rPr>
                <w:color w:val="000000"/>
                <w:szCs w:val="21"/>
              </w:rPr>
            </w:pPr>
            <w:r>
              <w:rPr>
                <w:color w:val="000000"/>
                <w:szCs w:val="21"/>
              </w:rPr>
              <w:t>CGJXYJBSL_E</w:t>
            </w:r>
          </w:p>
        </w:tc>
        <w:tc>
          <w:tcPr>
            <w:tcW w:w="1100" w:type="dxa"/>
            <w:vAlign w:val="center"/>
          </w:tcPr>
          <w:p w:rsidR="0093082E" w:rsidRDefault="0093082E">
            <w:pPr>
              <w:jc w:val="center"/>
              <w:rPr>
                <w:color w:val="000000"/>
                <w:szCs w:val="21"/>
              </w:rPr>
            </w:pPr>
            <w:r>
              <w:rPr>
                <w:color w:val="000000"/>
                <w:szCs w:val="21"/>
              </w:rPr>
              <w:t>CGJXYJB_E_1</w:t>
            </w:r>
          </w:p>
        </w:tc>
        <w:tc>
          <w:tcPr>
            <w:tcW w:w="1530" w:type="dxa"/>
            <w:vAlign w:val="center"/>
          </w:tcPr>
          <w:p w:rsidR="0093082E" w:rsidRDefault="0093082E">
            <w:pPr>
              <w:jc w:val="center"/>
              <w:rPr>
                <w:color w:val="000000"/>
                <w:szCs w:val="21"/>
              </w:rPr>
            </w:pPr>
            <w:r>
              <w:rPr>
                <w:color w:val="000000"/>
                <w:szCs w:val="21"/>
              </w:rPr>
              <w:t>CGJXYJB_E_2</w:t>
            </w:r>
          </w:p>
        </w:tc>
        <w:tc>
          <w:tcPr>
            <w:tcW w:w="1586" w:type="dxa"/>
            <w:vAlign w:val="center"/>
          </w:tcPr>
          <w:p w:rsidR="0093082E" w:rsidRDefault="0093082E">
            <w:pPr>
              <w:jc w:val="center"/>
              <w:rPr>
                <w:color w:val="000000"/>
                <w:szCs w:val="21"/>
              </w:rPr>
            </w:pPr>
            <w:r>
              <w:rPr>
                <w:color w:val="000000"/>
                <w:szCs w:val="21"/>
              </w:rPr>
              <w:t>CGJXYJBBZ_E</w:t>
            </w:r>
          </w:p>
        </w:tc>
      </w:tr>
      <w:tr w:rsidR="0093082E" w:rsidTr="005F4A33">
        <w:trPr>
          <w:cantSplit/>
          <w:trHeight w:val="353"/>
        </w:trPr>
        <w:tc>
          <w:tcPr>
            <w:tcW w:w="418" w:type="dxa"/>
            <w:vMerge/>
            <w:vAlign w:val="center"/>
          </w:tcPr>
          <w:p w:rsidR="0093082E" w:rsidRDefault="0093082E" w:rsidP="00F7267E">
            <w:pPr>
              <w:jc w:val="center"/>
            </w:pPr>
          </w:p>
        </w:tc>
        <w:tc>
          <w:tcPr>
            <w:tcW w:w="419" w:type="dxa"/>
            <w:vMerge/>
            <w:vAlign w:val="center"/>
          </w:tcPr>
          <w:p w:rsidR="0093082E" w:rsidRDefault="0093082E" w:rsidP="00F7267E">
            <w:pPr>
              <w:jc w:val="center"/>
            </w:pPr>
          </w:p>
        </w:tc>
        <w:tc>
          <w:tcPr>
            <w:tcW w:w="1965" w:type="dxa"/>
            <w:vAlign w:val="center"/>
          </w:tcPr>
          <w:p w:rsidR="0093082E" w:rsidRDefault="0093082E" w:rsidP="00F7267E">
            <w:r>
              <w:rPr>
                <w:rFonts w:ascii="宋体" w:hAnsi="宋体" w:hint="eastAsia"/>
              </w:rPr>
              <w:t>★柴油机工作原理≥1</w:t>
            </w:r>
          </w:p>
        </w:tc>
        <w:tc>
          <w:tcPr>
            <w:tcW w:w="1134" w:type="dxa"/>
            <w:vAlign w:val="center"/>
          </w:tcPr>
          <w:p w:rsidR="0093082E" w:rsidRDefault="0093082E">
            <w:pPr>
              <w:jc w:val="center"/>
              <w:rPr>
                <w:color w:val="000000"/>
                <w:szCs w:val="21"/>
              </w:rPr>
            </w:pPr>
            <w:r>
              <w:rPr>
                <w:color w:val="000000"/>
                <w:szCs w:val="21"/>
              </w:rPr>
              <w:t>CGJXYJBXH_F</w:t>
            </w:r>
          </w:p>
        </w:tc>
        <w:tc>
          <w:tcPr>
            <w:tcW w:w="1134" w:type="dxa"/>
            <w:vAlign w:val="center"/>
          </w:tcPr>
          <w:p w:rsidR="0093082E" w:rsidRDefault="0093082E">
            <w:pPr>
              <w:jc w:val="center"/>
              <w:rPr>
                <w:color w:val="000000"/>
                <w:szCs w:val="21"/>
              </w:rPr>
            </w:pPr>
            <w:r>
              <w:rPr>
                <w:color w:val="000000"/>
                <w:szCs w:val="21"/>
              </w:rPr>
              <w:t>CGJXYJBSL_F</w:t>
            </w:r>
          </w:p>
        </w:tc>
        <w:tc>
          <w:tcPr>
            <w:tcW w:w="1100" w:type="dxa"/>
            <w:vAlign w:val="center"/>
          </w:tcPr>
          <w:p w:rsidR="0093082E" w:rsidRDefault="0093082E">
            <w:pPr>
              <w:jc w:val="center"/>
              <w:rPr>
                <w:color w:val="000000"/>
                <w:szCs w:val="21"/>
              </w:rPr>
            </w:pPr>
            <w:r>
              <w:rPr>
                <w:color w:val="000000"/>
                <w:szCs w:val="21"/>
              </w:rPr>
              <w:t>CGJXYJB_F_1</w:t>
            </w:r>
          </w:p>
        </w:tc>
        <w:tc>
          <w:tcPr>
            <w:tcW w:w="1530" w:type="dxa"/>
            <w:vAlign w:val="center"/>
          </w:tcPr>
          <w:p w:rsidR="0093082E" w:rsidRDefault="0093082E">
            <w:pPr>
              <w:jc w:val="center"/>
              <w:rPr>
                <w:color w:val="000000"/>
                <w:szCs w:val="21"/>
              </w:rPr>
            </w:pPr>
            <w:r>
              <w:rPr>
                <w:color w:val="000000"/>
                <w:szCs w:val="21"/>
              </w:rPr>
              <w:t>CGJXYJB_F_2</w:t>
            </w:r>
          </w:p>
        </w:tc>
        <w:tc>
          <w:tcPr>
            <w:tcW w:w="1586" w:type="dxa"/>
            <w:vAlign w:val="center"/>
          </w:tcPr>
          <w:p w:rsidR="0093082E" w:rsidRDefault="0093082E">
            <w:pPr>
              <w:jc w:val="center"/>
              <w:rPr>
                <w:color w:val="000000"/>
                <w:szCs w:val="21"/>
              </w:rPr>
            </w:pPr>
            <w:r>
              <w:rPr>
                <w:color w:val="000000"/>
                <w:szCs w:val="21"/>
              </w:rPr>
              <w:t>CGJXYJBBZ_F</w:t>
            </w:r>
          </w:p>
        </w:tc>
      </w:tr>
      <w:tr w:rsidR="0093082E" w:rsidTr="005F4A33">
        <w:trPr>
          <w:cantSplit/>
          <w:trHeight w:val="353"/>
        </w:trPr>
        <w:tc>
          <w:tcPr>
            <w:tcW w:w="418" w:type="dxa"/>
            <w:vMerge/>
            <w:vAlign w:val="center"/>
          </w:tcPr>
          <w:p w:rsidR="0093082E" w:rsidRDefault="0093082E" w:rsidP="00F7267E">
            <w:pPr>
              <w:jc w:val="center"/>
            </w:pPr>
          </w:p>
        </w:tc>
        <w:tc>
          <w:tcPr>
            <w:tcW w:w="419" w:type="dxa"/>
            <w:vMerge/>
            <w:vAlign w:val="center"/>
          </w:tcPr>
          <w:p w:rsidR="0093082E" w:rsidRDefault="0093082E" w:rsidP="00F7267E">
            <w:pPr>
              <w:jc w:val="center"/>
            </w:pPr>
          </w:p>
        </w:tc>
        <w:tc>
          <w:tcPr>
            <w:tcW w:w="1965" w:type="dxa"/>
            <w:vAlign w:val="center"/>
          </w:tcPr>
          <w:p w:rsidR="0093082E" w:rsidRDefault="0093082E" w:rsidP="00F7267E">
            <w:r>
              <w:rPr>
                <w:rFonts w:ascii="宋体" w:hAnsi="宋体" w:hint="eastAsia"/>
              </w:rPr>
              <w:t>★发动机点火系≥1</w:t>
            </w:r>
          </w:p>
        </w:tc>
        <w:tc>
          <w:tcPr>
            <w:tcW w:w="1134" w:type="dxa"/>
            <w:vAlign w:val="center"/>
          </w:tcPr>
          <w:p w:rsidR="0093082E" w:rsidRDefault="0093082E">
            <w:pPr>
              <w:jc w:val="center"/>
              <w:rPr>
                <w:color w:val="000000"/>
                <w:szCs w:val="21"/>
              </w:rPr>
            </w:pPr>
            <w:r>
              <w:rPr>
                <w:color w:val="000000"/>
                <w:szCs w:val="21"/>
              </w:rPr>
              <w:t>CGJXYJBXH_G</w:t>
            </w:r>
          </w:p>
        </w:tc>
        <w:tc>
          <w:tcPr>
            <w:tcW w:w="1134" w:type="dxa"/>
            <w:vAlign w:val="center"/>
          </w:tcPr>
          <w:p w:rsidR="0093082E" w:rsidRDefault="0093082E">
            <w:pPr>
              <w:jc w:val="center"/>
              <w:rPr>
                <w:color w:val="000000"/>
                <w:szCs w:val="21"/>
              </w:rPr>
            </w:pPr>
            <w:r>
              <w:rPr>
                <w:color w:val="000000"/>
                <w:szCs w:val="21"/>
              </w:rPr>
              <w:t>CGJXYJBSL_G</w:t>
            </w:r>
          </w:p>
        </w:tc>
        <w:tc>
          <w:tcPr>
            <w:tcW w:w="1100" w:type="dxa"/>
            <w:vAlign w:val="center"/>
          </w:tcPr>
          <w:p w:rsidR="0093082E" w:rsidRDefault="0093082E">
            <w:pPr>
              <w:jc w:val="center"/>
              <w:rPr>
                <w:color w:val="000000"/>
                <w:szCs w:val="21"/>
              </w:rPr>
            </w:pPr>
            <w:r>
              <w:rPr>
                <w:color w:val="000000"/>
                <w:szCs w:val="21"/>
              </w:rPr>
              <w:t>CGJXYJB_G_1</w:t>
            </w:r>
          </w:p>
        </w:tc>
        <w:tc>
          <w:tcPr>
            <w:tcW w:w="1530" w:type="dxa"/>
            <w:vAlign w:val="center"/>
          </w:tcPr>
          <w:p w:rsidR="0093082E" w:rsidRDefault="0093082E">
            <w:pPr>
              <w:jc w:val="center"/>
              <w:rPr>
                <w:color w:val="000000"/>
                <w:szCs w:val="21"/>
              </w:rPr>
            </w:pPr>
            <w:r>
              <w:rPr>
                <w:color w:val="000000"/>
                <w:szCs w:val="21"/>
              </w:rPr>
              <w:t>CGJXYJB_G_2</w:t>
            </w:r>
          </w:p>
        </w:tc>
        <w:tc>
          <w:tcPr>
            <w:tcW w:w="1586" w:type="dxa"/>
            <w:vAlign w:val="center"/>
          </w:tcPr>
          <w:p w:rsidR="0093082E" w:rsidRDefault="0093082E">
            <w:pPr>
              <w:jc w:val="center"/>
              <w:rPr>
                <w:color w:val="000000"/>
                <w:szCs w:val="21"/>
              </w:rPr>
            </w:pPr>
            <w:r>
              <w:rPr>
                <w:color w:val="000000"/>
                <w:szCs w:val="21"/>
              </w:rPr>
              <w:t>CGJXYJBBZ_G</w:t>
            </w:r>
          </w:p>
        </w:tc>
      </w:tr>
      <w:tr w:rsidR="0093082E" w:rsidTr="005F4A33">
        <w:trPr>
          <w:cantSplit/>
          <w:trHeight w:val="353"/>
        </w:trPr>
        <w:tc>
          <w:tcPr>
            <w:tcW w:w="418" w:type="dxa"/>
            <w:vMerge/>
            <w:vAlign w:val="center"/>
          </w:tcPr>
          <w:p w:rsidR="0093082E" w:rsidRDefault="0093082E" w:rsidP="00F7267E">
            <w:pPr>
              <w:jc w:val="center"/>
            </w:pPr>
          </w:p>
        </w:tc>
        <w:tc>
          <w:tcPr>
            <w:tcW w:w="419" w:type="dxa"/>
            <w:vMerge/>
            <w:vAlign w:val="center"/>
          </w:tcPr>
          <w:p w:rsidR="0093082E" w:rsidRDefault="0093082E" w:rsidP="00F7267E">
            <w:pPr>
              <w:jc w:val="center"/>
            </w:pPr>
          </w:p>
        </w:tc>
        <w:tc>
          <w:tcPr>
            <w:tcW w:w="1965" w:type="dxa"/>
            <w:vAlign w:val="center"/>
          </w:tcPr>
          <w:p w:rsidR="0093082E" w:rsidRDefault="0093082E" w:rsidP="00F7267E">
            <w:r>
              <w:rPr>
                <w:rFonts w:ascii="宋体" w:hAnsi="宋体" w:hint="eastAsia"/>
              </w:rPr>
              <w:t>★化油器式汽油机燃料供给系≥1</w:t>
            </w:r>
          </w:p>
        </w:tc>
        <w:tc>
          <w:tcPr>
            <w:tcW w:w="1134" w:type="dxa"/>
            <w:vAlign w:val="center"/>
          </w:tcPr>
          <w:p w:rsidR="0093082E" w:rsidRDefault="0093082E">
            <w:pPr>
              <w:jc w:val="center"/>
              <w:rPr>
                <w:color w:val="000000"/>
                <w:szCs w:val="21"/>
              </w:rPr>
            </w:pPr>
            <w:r>
              <w:rPr>
                <w:color w:val="000000"/>
                <w:szCs w:val="21"/>
              </w:rPr>
              <w:t>CGJXYJBXH_H</w:t>
            </w:r>
          </w:p>
        </w:tc>
        <w:tc>
          <w:tcPr>
            <w:tcW w:w="1134" w:type="dxa"/>
            <w:vAlign w:val="center"/>
          </w:tcPr>
          <w:p w:rsidR="0093082E" w:rsidRDefault="0093082E">
            <w:pPr>
              <w:jc w:val="center"/>
              <w:rPr>
                <w:color w:val="000000"/>
                <w:szCs w:val="21"/>
              </w:rPr>
            </w:pPr>
            <w:r>
              <w:rPr>
                <w:color w:val="000000"/>
                <w:szCs w:val="21"/>
              </w:rPr>
              <w:t>CGJXYJBSL_H</w:t>
            </w:r>
          </w:p>
        </w:tc>
        <w:tc>
          <w:tcPr>
            <w:tcW w:w="1100" w:type="dxa"/>
            <w:vAlign w:val="center"/>
          </w:tcPr>
          <w:p w:rsidR="0093082E" w:rsidRDefault="0093082E">
            <w:pPr>
              <w:jc w:val="center"/>
              <w:rPr>
                <w:color w:val="000000"/>
                <w:szCs w:val="21"/>
              </w:rPr>
            </w:pPr>
            <w:r>
              <w:rPr>
                <w:color w:val="000000"/>
                <w:szCs w:val="21"/>
              </w:rPr>
              <w:t>CGJXYJB_H_1</w:t>
            </w:r>
          </w:p>
        </w:tc>
        <w:tc>
          <w:tcPr>
            <w:tcW w:w="1530" w:type="dxa"/>
            <w:vAlign w:val="center"/>
          </w:tcPr>
          <w:p w:rsidR="0093082E" w:rsidRDefault="0093082E">
            <w:pPr>
              <w:jc w:val="center"/>
              <w:rPr>
                <w:color w:val="000000"/>
                <w:szCs w:val="21"/>
              </w:rPr>
            </w:pPr>
            <w:r>
              <w:rPr>
                <w:color w:val="000000"/>
                <w:szCs w:val="21"/>
              </w:rPr>
              <w:t>CGJXYJB_H_2</w:t>
            </w:r>
          </w:p>
        </w:tc>
        <w:tc>
          <w:tcPr>
            <w:tcW w:w="1586" w:type="dxa"/>
            <w:vAlign w:val="center"/>
          </w:tcPr>
          <w:p w:rsidR="0093082E" w:rsidRDefault="0093082E">
            <w:pPr>
              <w:jc w:val="center"/>
              <w:rPr>
                <w:color w:val="000000"/>
                <w:szCs w:val="21"/>
              </w:rPr>
            </w:pPr>
            <w:r>
              <w:rPr>
                <w:color w:val="000000"/>
                <w:szCs w:val="21"/>
              </w:rPr>
              <w:t>CGJXYJBBZ_H</w:t>
            </w:r>
          </w:p>
        </w:tc>
      </w:tr>
      <w:tr w:rsidR="0093082E" w:rsidTr="005F4A33">
        <w:trPr>
          <w:cantSplit/>
          <w:trHeight w:val="353"/>
        </w:trPr>
        <w:tc>
          <w:tcPr>
            <w:tcW w:w="418" w:type="dxa"/>
            <w:vMerge/>
            <w:vAlign w:val="center"/>
          </w:tcPr>
          <w:p w:rsidR="0093082E" w:rsidRDefault="0093082E" w:rsidP="00F7267E">
            <w:pPr>
              <w:jc w:val="center"/>
            </w:pPr>
          </w:p>
        </w:tc>
        <w:tc>
          <w:tcPr>
            <w:tcW w:w="419" w:type="dxa"/>
            <w:vMerge/>
            <w:vAlign w:val="center"/>
          </w:tcPr>
          <w:p w:rsidR="0093082E" w:rsidRDefault="0093082E" w:rsidP="00F7267E">
            <w:pPr>
              <w:jc w:val="center"/>
            </w:pPr>
          </w:p>
        </w:tc>
        <w:tc>
          <w:tcPr>
            <w:tcW w:w="1965" w:type="dxa"/>
            <w:vAlign w:val="center"/>
          </w:tcPr>
          <w:p w:rsidR="0093082E" w:rsidRDefault="0093082E" w:rsidP="00F7267E">
            <w:r>
              <w:rPr>
                <w:rFonts w:ascii="宋体" w:hAnsi="宋体" w:hint="eastAsia"/>
              </w:rPr>
              <w:t>★电控汽油喷射发动机燃料供给系≥1</w:t>
            </w:r>
          </w:p>
        </w:tc>
        <w:tc>
          <w:tcPr>
            <w:tcW w:w="1134" w:type="dxa"/>
            <w:vAlign w:val="center"/>
          </w:tcPr>
          <w:p w:rsidR="0093082E" w:rsidRDefault="0093082E">
            <w:pPr>
              <w:jc w:val="center"/>
              <w:rPr>
                <w:color w:val="000000"/>
                <w:szCs w:val="21"/>
              </w:rPr>
            </w:pPr>
            <w:r>
              <w:rPr>
                <w:color w:val="000000"/>
                <w:szCs w:val="21"/>
              </w:rPr>
              <w:t>CGJXYJBXH_I</w:t>
            </w:r>
          </w:p>
        </w:tc>
        <w:tc>
          <w:tcPr>
            <w:tcW w:w="1134" w:type="dxa"/>
            <w:vAlign w:val="center"/>
          </w:tcPr>
          <w:p w:rsidR="0093082E" w:rsidRDefault="0093082E">
            <w:pPr>
              <w:jc w:val="center"/>
              <w:rPr>
                <w:color w:val="000000"/>
                <w:szCs w:val="21"/>
              </w:rPr>
            </w:pPr>
            <w:r>
              <w:rPr>
                <w:color w:val="000000"/>
                <w:szCs w:val="21"/>
              </w:rPr>
              <w:t>CGJXYJBSL_I</w:t>
            </w:r>
          </w:p>
        </w:tc>
        <w:tc>
          <w:tcPr>
            <w:tcW w:w="1100" w:type="dxa"/>
            <w:vAlign w:val="center"/>
          </w:tcPr>
          <w:p w:rsidR="0093082E" w:rsidRDefault="0093082E">
            <w:pPr>
              <w:jc w:val="center"/>
              <w:rPr>
                <w:color w:val="000000"/>
                <w:szCs w:val="21"/>
              </w:rPr>
            </w:pPr>
            <w:r>
              <w:rPr>
                <w:color w:val="000000"/>
                <w:szCs w:val="21"/>
              </w:rPr>
              <w:t>CGJXYJB_I_1</w:t>
            </w:r>
          </w:p>
        </w:tc>
        <w:tc>
          <w:tcPr>
            <w:tcW w:w="1530" w:type="dxa"/>
            <w:vAlign w:val="center"/>
          </w:tcPr>
          <w:p w:rsidR="0093082E" w:rsidRDefault="0093082E">
            <w:pPr>
              <w:jc w:val="center"/>
              <w:rPr>
                <w:color w:val="000000"/>
                <w:szCs w:val="21"/>
              </w:rPr>
            </w:pPr>
            <w:r>
              <w:rPr>
                <w:color w:val="000000"/>
                <w:szCs w:val="21"/>
              </w:rPr>
              <w:t>CGJXYJB_I_2</w:t>
            </w:r>
          </w:p>
        </w:tc>
        <w:tc>
          <w:tcPr>
            <w:tcW w:w="1586" w:type="dxa"/>
            <w:vAlign w:val="center"/>
          </w:tcPr>
          <w:p w:rsidR="0093082E" w:rsidRDefault="0093082E">
            <w:pPr>
              <w:jc w:val="center"/>
              <w:rPr>
                <w:color w:val="000000"/>
                <w:szCs w:val="21"/>
              </w:rPr>
            </w:pPr>
            <w:r>
              <w:rPr>
                <w:color w:val="000000"/>
                <w:szCs w:val="21"/>
              </w:rPr>
              <w:t>CGJXYJBBZ_I</w:t>
            </w:r>
          </w:p>
        </w:tc>
      </w:tr>
      <w:tr w:rsidR="0093082E" w:rsidTr="005F4A33">
        <w:trPr>
          <w:cantSplit/>
          <w:trHeight w:val="375"/>
        </w:trPr>
        <w:tc>
          <w:tcPr>
            <w:tcW w:w="418" w:type="dxa"/>
            <w:vMerge/>
            <w:vAlign w:val="center"/>
          </w:tcPr>
          <w:p w:rsidR="0093082E" w:rsidRDefault="0093082E" w:rsidP="00F7267E">
            <w:pPr>
              <w:jc w:val="center"/>
            </w:pPr>
          </w:p>
        </w:tc>
        <w:tc>
          <w:tcPr>
            <w:tcW w:w="419" w:type="dxa"/>
            <w:vMerge/>
            <w:vAlign w:val="center"/>
          </w:tcPr>
          <w:p w:rsidR="0093082E" w:rsidRDefault="0093082E" w:rsidP="00F7267E">
            <w:pPr>
              <w:jc w:val="center"/>
            </w:pPr>
          </w:p>
        </w:tc>
        <w:tc>
          <w:tcPr>
            <w:tcW w:w="1965" w:type="dxa"/>
            <w:vAlign w:val="center"/>
          </w:tcPr>
          <w:p w:rsidR="0093082E" w:rsidRDefault="0093082E" w:rsidP="00F7267E">
            <w:r>
              <w:rPr>
                <w:rFonts w:ascii="宋体" w:hAnsi="宋体" w:hint="eastAsia"/>
              </w:rPr>
              <w:t>★柴油机燃料供给系≥1</w:t>
            </w:r>
          </w:p>
        </w:tc>
        <w:tc>
          <w:tcPr>
            <w:tcW w:w="1134" w:type="dxa"/>
            <w:vAlign w:val="center"/>
          </w:tcPr>
          <w:p w:rsidR="0093082E" w:rsidRDefault="0093082E">
            <w:pPr>
              <w:jc w:val="center"/>
              <w:rPr>
                <w:color w:val="000000"/>
                <w:szCs w:val="21"/>
              </w:rPr>
            </w:pPr>
            <w:r>
              <w:rPr>
                <w:color w:val="000000"/>
                <w:szCs w:val="21"/>
              </w:rPr>
              <w:t>CGJXYJBXH_J</w:t>
            </w:r>
          </w:p>
        </w:tc>
        <w:tc>
          <w:tcPr>
            <w:tcW w:w="1134" w:type="dxa"/>
            <w:vAlign w:val="center"/>
          </w:tcPr>
          <w:p w:rsidR="0093082E" w:rsidRDefault="0093082E">
            <w:pPr>
              <w:jc w:val="center"/>
              <w:rPr>
                <w:color w:val="000000"/>
                <w:szCs w:val="21"/>
              </w:rPr>
            </w:pPr>
            <w:r>
              <w:rPr>
                <w:color w:val="000000"/>
                <w:szCs w:val="21"/>
              </w:rPr>
              <w:t>CGJXYJBSL_J</w:t>
            </w:r>
          </w:p>
        </w:tc>
        <w:tc>
          <w:tcPr>
            <w:tcW w:w="1100" w:type="dxa"/>
            <w:vAlign w:val="center"/>
          </w:tcPr>
          <w:p w:rsidR="0093082E" w:rsidRDefault="0093082E">
            <w:pPr>
              <w:jc w:val="center"/>
              <w:rPr>
                <w:color w:val="000000"/>
                <w:szCs w:val="21"/>
              </w:rPr>
            </w:pPr>
            <w:r>
              <w:rPr>
                <w:color w:val="000000"/>
                <w:szCs w:val="21"/>
              </w:rPr>
              <w:t>CGJXYJB_J_1</w:t>
            </w:r>
          </w:p>
        </w:tc>
        <w:tc>
          <w:tcPr>
            <w:tcW w:w="1530" w:type="dxa"/>
            <w:vAlign w:val="center"/>
          </w:tcPr>
          <w:p w:rsidR="0093082E" w:rsidRDefault="0093082E">
            <w:pPr>
              <w:jc w:val="center"/>
              <w:rPr>
                <w:color w:val="000000"/>
                <w:szCs w:val="21"/>
              </w:rPr>
            </w:pPr>
            <w:r>
              <w:rPr>
                <w:color w:val="000000"/>
                <w:szCs w:val="21"/>
              </w:rPr>
              <w:t>CGJXYJB_J_2</w:t>
            </w:r>
          </w:p>
        </w:tc>
        <w:tc>
          <w:tcPr>
            <w:tcW w:w="1586" w:type="dxa"/>
            <w:vAlign w:val="center"/>
          </w:tcPr>
          <w:p w:rsidR="0093082E" w:rsidRDefault="0093082E">
            <w:pPr>
              <w:jc w:val="center"/>
              <w:rPr>
                <w:color w:val="000000"/>
                <w:szCs w:val="21"/>
              </w:rPr>
            </w:pPr>
            <w:r>
              <w:rPr>
                <w:color w:val="000000"/>
                <w:szCs w:val="21"/>
              </w:rPr>
              <w:t>CGJXYJBBZ_J</w:t>
            </w:r>
          </w:p>
        </w:tc>
      </w:tr>
      <w:tr w:rsidR="0093082E" w:rsidTr="005F4A33">
        <w:trPr>
          <w:cantSplit/>
          <w:trHeight w:val="353"/>
        </w:trPr>
        <w:tc>
          <w:tcPr>
            <w:tcW w:w="418" w:type="dxa"/>
            <w:vMerge/>
            <w:vAlign w:val="center"/>
          </w:tcPr>
          <w:p w:rsidR="0093082E" w:rsidRDefault="0093082E" w:rsidP="00F7267E">
            <w:pPr>
              <w:jc w:val="center"/>
            </w:pPr>
          </w:p>
        </w:tc>
        <w:tc>
          <w:tcPr>
            <w:tcW w:w="419" w:type="dxa"/>
            <w:vMerge/>
            <w:vAlign w:val="center"/>
          </w:tcPr>
          <w:p w:rsidR="0093082E" w:rsidRDefault="0093082E" w:rsidP="00F7267E">
            <w:pPr>
              <w:jc w:val="center"/>
            </w:pPr>
          </w:p>
        </w:tc>
        <w:tc>
          <w:tcPr>
            <w:tcW w:w="1965" w:type="dxa"/>
            <w:vAlign w:val="center"/>
          </w:tcPr>
          <w:p w:rsidR="0093082E" w:rsidRDefault="0093082E" w:rsidP="00F7267E">
            <w:r>
              <w:rPr>
                <w:rFonts w:ascii="宋体" w:hAnsi="宋体" w:hint="eastAsia"/>
              </w:rPr>
              <w:t>★发动机冷却系≥1</w:t>
            </w:r>
          </w:p>
        </w:tc>
        <w:tc>
          <w:tcPr>
            <w:tcW w:w="1134" w:type="dxa"/>
            <w:vAlign w:val="center"/>
          </w:tcPr>
          <w:p w:rsidR="0093082E" w:rsidRDefault="0093082E">
            <w:pPr>
              <w:jc w:val="center"/>
              <w:rPr>
                <w:color w:val="000000"/>
                <w:szCs w:val="21"/>
              </w:rPr>
            </w:pPr>
            <w:r>
              <w:rPr>
                <w:color w:val="000000"/>
                <w:szCs w:val="21"/>
              </w:rPr>
              <w:t>CGJXYJBXH_K</w:t>
            </w:r>
          </w:p>
        </w:tc>
        <w:tc>
          <w:tcPr>
            <w:tcW w:w="1134" w:type="dxa"/>
            <w:vAlign w:val="center"/>
          </w:tcPr>
          <w:p w:rsidR="0093082E" w:rsidRDefault="0093082E">
            <w:pPr>
              <w:jc w:val="center"/>
              <w:rPr>
                <w:color w:val="000000"/>
                <w:szCs w:val="21"/>
              </w:rPr>
            </w:pPr>
            <w:r>
              <w:rPr>
                <w:color w:val="000000"/>
                <w:szCs w:val="21"/>
              </w:rPr>
              <w:t>CGJXYJBSL_K</w:t>
            </w:r>
          </w:p>
        </w:tc>
        <w:tc>
          <w:tcPr>
            <w:tcW w:w="1100" w:type="dxa"/>
            <w:vAlign w:val="center"/>
          </w:tcPr>
          <w:p w:rsidR="0093082E" w:rsidRDefault="0093082E">
            <w:pPr>
              <w:jc w:val="center"/>
              <w:rPr>
                <w:color w:val="000000"/>
                <w:szCs w:val="21"/>
              </w:rPr>
            </w:pPr>
            <w:r>
              <w:rPr>
                <w:color w:val="000000"/>
                <w:szCs w:val="21"/>
              </w:rPr>
              <w:t>CGJXYJB_K_1</w:t>
            </w:r>
          </w:p>
        </w:tc>
        <w:tc>
          <w:tcPr>
            <w:tcW w:w="1530" w:type="dxa"/>
            <w:vAlign w:val="center"/>
          </w:tcPr>
          <w:p w:rsidR="0093082E" w:rsidRDefault="0093082E">
            <w:pPr>
              <w:jc w:val="center"/>
              <w:rPr>
                <w:color w:val="000000"/>
                <w:szCs w:val="21"/>
              </w:rPr>
            </w:pPr>
            <w:r>
              <w:rPr>
                <w:color w:val="000000"/>
                <w:szCs w:val="21"/>
              </w:rPr>
              <w:t>CGJXYJB_K_2</w:t>
            </w:r>
          </w:p>
        </w:tc>
        <w:tc>
          <w:tcPr>
            <w:tcW w:w="1586" w:type="dxa"/>
            <w:vAlign w:val="center"/>
          </w:tcPr>
          <w:p w:rsidR="0093082E" w:rsidRDefault="0093082E">
            <w:pPr>
              <w:jc w:val="center"/>
              <w:rPr>
                <w:color w:val="000000"/>
                <w:szCs w:val="21"/>
              </w:rPr>
            </w:pPr>
            <w:r>
              <w:rPr>
                <w:color w:val="000000"/>
                <w:szCs w:val="21"/>
              </w:rPr>
              <w:t>CGJXYJBBZ_K</w:t>
            </w:r>
          </w:p>
        </w:tc>
      </w:tr>
      <w:tr w:rsidR="0093082E" w:rsidTr="005F4A33">
        <w:trPr>
          <w:cantSplit/>
          <w:trHeight w:val="353"/>
        </w:trPr>
        <w:tc>
          <w:tcPr>
            <w:tcW w:w="418" w:type="dxa"/>
            <w:vMerge/>
            <w:vAlign w:val="center"/>
          </w:tcPr>
          <w:p w:rsidR="0093082E" w:rsidRDefault="0093082E" w:rsidP="00F7267E">
            <w:pPr>
              <w:jc w:val="center"/>
            </w:pPr>
          </w:p>
        </w:tc>
        <w:tc>
          <w:tcPr>
            <w:tcW w:w="419" w:type="dxa"/>
            <w:vMerge/>
            <w:vAlign w:val="center"/>
          </w:tcPr>
          <w:p w:rsidR="0093082E" w:rsidRDefault="0093082E" w:rsidP="00F7267E">
            <w:pPr>
              <w:jc w:val="center"/>
            </w:pPr>
          </w:p>
        </w:tc>
        <w:tc>
          <w:tcPr>
            <w:tcW w:w="1965" w:type="dxa"/>
            <w:vAlign w:val="center"/>
          </w:tcPr>
          <w:p w:rsidR="0093082E" w:rsidRDefault="0093082E" w:rsidP="00F7267E">
            <w:r>
              <w:rPr>
                <w:rFonts w:hint="eastAsia"/>
              </w:rPr>
              <w:t>汽车气压或液压制动系</w:t>
            </w:r>
            <w:r>
              <w:rPr>
                <w:rFonts w:ascii="宋体" w:hAnsi="宋体" w:hint="eastAsia"/>
              </w:rPr>
              <w:t>≥1</w:t>
            </w:r>
          </w:p>
        </w:tc>
        <w:tc>
          <w:tcPr>
            <w:tcW w:w="1134" w:type="dxa"/>
            <w:vAlign w:val="center"/>
          </w:tcPr>
          <w:p w:rsidR="0093082E" w:rsidRDefault="0093082E">
            <w:pPr>
              <w:jc w:val="center"/>
              <w:rPr>
                <w:color w:val="000000"/>
                <w:szCs w:val="21"/>
              </w:rPr>
            </w:pPr>
            <w:r>
              <w:rPr>
                <w:color w:val="000000"/>
                <w:szCs w:val="21"/>
              </w:rPr>
              <w:t>CGJXYJBXH_L</w:t>
            </w:r>
          </w:p>
        </w:tc>
        <w:tc>
          <w:tcPr>
            <w:tcW w:w="1134" w:type="dxa"/>
            <w:vAlign w:val="center"/>
          </w:tcPr>
          <w:p w:rsidR="0093082E" w:rsidRDefault="0093082E">
            <w:pPr>
              <w:jc w:val="center"/>
              <w:rPr>
                <w:color w:val="000000"/>
                <w:szCs w:val="21"/>
              </w:rPr>
            </w:pPr>
            <w:r>
              <w:rPr>
                <w:color w:val="000000"/>
                <w:szCs w:val="21"/>
              </w:rPr>
              <w:t>CGJXYJBSL_L</w:t>
            </w:r>
          </w:p>
        </w:tc>
        <w:tc>
          <w:tcPr>
            <w:tcW w:w="1100" w:type="dxa"/>
            <w:vAlign w:val="center"/>
          </w:tcPr>
          <w:p w:rsidR="0093082E" w:rsidRDefault="0093082E">
            <w:pPr>
              <w:jc w:val="center"/>
              <w:rPr>
                <w:color w:val="000000"/>
                <w:szCs w:val="21"/>
              </w:rPr>
            </w:pPr>
            <w:r>
              <w:rPr>
                <w:color w:val="000000"/>
                <w:szCs w:val="21"/>
              </w:rPr>
              <w:t>CGJXYJB_L_1</w:t>
            </w:r>
          </w:p>
        </w:tc>
        <w:tc>
          <w:tcPr>
            <w:tcW w:w="1530" w:type="dxa"/>
            <w:vAlign w:val="center"/>
          </w:tcPr>
          <w:p w:rsidR="0093082E" w:rsidRDefault="0093082E">
            <w:pPr>
              <w:jc w:val="center"/>
              <w:rPr>
                <w:color w:val="000000"/>
                <w:szCs w:val="21"/>
              </w:rPr>
            </w:pPr>
            <w:r>
              <w:rPr>
                <w:color w:val="000000"/>
                <w:szCs w:val="21"/>
              </w:rPr>
              <w:t>CGJXYJB_L_2</w:t>
            </w:r>
          </w:p>
        </w:tc>
        <w:tc>
          <w:tcPr>
            <w:tcW w:w="1586" w:type="dxa"/>
            <w:vAlign w:val="center"/>
          </w:tcPr>
          <w:p w:rsidR="0093082E" w:rsidRDefault="0093082E">
            <w:pPr>
              <w:jc w:val="center"/>
              <w:rPr>
                <w:color w:val="000000"/>
                <w:szCs w:val="21"/>
              </w:rPr>
            </w:pPr>
            <w:r>
              <w:rPr>
                <w:color w:val="000000"/>
                <w:szCs w:val="21"/>
              </w:rPr>
              <w:t>CGJXYJBBZ_L</w:t>
            </w:r>
          </w:p>
        </w:tc>
      </w:tr>
      <w:tr w:rsidR="0093082E" w:rsidTr="005F4A33">
        <w:trPr>
          <w:cantSplit/>
          <w:trHeight w:val="353"/>
        </w:trPr>
        <w:tc>
          <w:tcPr>
            <w:tcW w:w="418" w:type="dxa"/>
            <w:vMerge/>
            <w:vAlign w:val="center"/>
          </w:tcPr>
          <w:p w:rsidR="0093082E" w:rsidRDefault="0093082E" w:rsidP="00F7267E">
            <w:pPr>
              <w:jc w:val="center"/>
            </w:pPr>
          </w:p>
        </w:tc>
        <w:tc>
          <w:tcPr>
            <w:tcW w:w="419" w:type="dxa"/>
            <w:vMerge/>
            <w:vAlign w:val="center"/>
          </w:tcPr>
          <w:p w:rsidR="0093082E" w:rsidRDefault="0093082E" w:rsidP="00F7267E">
            <w:pPr>
              <w:jc w:val="center"/>
            </w:pPr>
          </w:p>
        </w:tc>
        <w:tc>
          <w:tcPr>
            <w:tcW w:w="1965" w:type="dxa"/>
            <w:vAlign w:val="center"/>
          </w:tcPr>
          <w:p w:rsidR="0093082E" w:rsidRDefault="0093082E" w:rsidP="00F7267E">
            <w:r>
              <w:rPr>
                <w:rFonts w:ascii="宋体" w:hAnsi="宋体" w:hint="eastAsia"/>
              </w:rPr>
              <w:t>★离合器≥1</w:t>
            </w:r>
          </w:p>
        </w:tc>
        <w:tc>
          <w:tcPr>
            <w:tcW w:w="1134" w:type="dxa"/>
            <w:vAlign w:val="center"/>
          </w:tcPr>
          <w:p w:rsidR="0093082E" w:rsidRDefault="0093082E">
            <w:pPr>
              <w:jc w:val="center"/>
              <w:rPr>
                <w:color w:val="000000"/>
                <w:szCs w:val="21"/>
              </w:rPr>
            </w:pPr>
            <w:r>
              <w:rPr>
                <w:color w:val="000000"/>
                <w:szCs w:val="21"/>
              </w:rPr>
              <w:t>CGJXYJBXH_M</w:t>
            </w:r>
          </w:p>
        </w:tc>
        <w:tc>
          <w:tcPr>
            <w:tcW w:w="1134" w:type="dxa"/>
            <w:vAlign w:val="center"/>
          </w:tcPr>
          <w:p w:rsidR="0093082E" w:rsidRDefault="0093082E">
            <w:pPr>
              <w:jc w:val="center"/>
              <w:rPr>
                <w:color w:val="000000"/>
                <w:szCs w:val="21"/>
              </w:rPr>
            </w:pPr>
            <w:r>
              <w:rPr>
                <w:color w:val="000000"/>
                <w:szCs w:val="21"/>
              </w:rPr>
              <w:t>CGJXYJBSL_M</w:t>
            </w:r>
          </w:p>
        </w:tc>
        <w:tc>
          <w:tcPr>
            <w:tcW w:w="1100" w:type="dxa"/>
            <w:vAlign w:val="center"/>
          </w:tcPr>
          <w:p w:rsidR="0093082E" w:rsidRDefault="0093082E">
            <w:pPr>
              <w:jc w:val="center"/>
              <w:rPr>
                <w:color w:val="000000"/>
                <w:szCs w:val="21"/>
              </w:rPr>
            </w:pPr>
            <w:r>
              <w:rPr>
                <w:color w:val="000000"/>
                <w:szCs w:val="21"/>
              </w:rPr>
              <w:t>CGJXYJB_M_1</w:t>
            </w:r>
          </w:p>
        </w:tc>
        <w:tc>
          <w:tcPr>
            <w:tcW w:w="1530" w:type="dxa"/>
            <w:vAlign w:val="center"/>
          </w:tcPr>
          <w:p w:rsidR="0093082E" w:rsidRDefault="0093082E">
            <w:pPr>
              <w:jc w:val="center"/>
              <w:rPr>
                <w:color w:val="000000"/>
                <w:szCs w:val="21"/>
              </w:rPr>
            </w:pPr>
            <w:r>
              <w:rPr>
                <w:color w:val="000000"/>
                <w:szCs w:val="21"/>
              </w:rPr>
              <w:t>CGJXYJB_M_2</w:t>
            </w:r>
          </w:p>
        </w:tc>
        <w:tc>
          <w:tcPr>
            <w:tcW w:w="1586" w:type="dxa"/>
            <w:vAlign w:val="center"/>
          </w:tcPr>
          <w:p w:rsidR="0093082E" w:rsidRDefault="0093082E">
            <w:pPr>
              <w:jc w:val="center"/>
              <w:rPr>
                <w:color w:val="000000"/>
                <w:szCs w:val="21"/>
              </w:rPr>
            </w:pPr>
            <w:r>
              <w:rPr>
                <w:color w:val="000000"/>
                <w:szCs w:val="21"/>
              </w:rPr>
              <w:t>CGJXYJBBZ_M</w:t>
            </w:r>
          </w:p>
        </w:tc>
      </w:tr>
      <w:tr w:rsidR="0093082E" w:rsidTr="005F4A33">
        <w:trPr>
          <w:cantSplit/>
          <w:trHeight w:val="353"/>
        </w:trPr>
        <w:tc>
          <w:tcPr>
            <w:tcW w:w="418" w:type="dxa"/>
            <w:vMerge/>
            <w:vAlign w:val="center"/>
          </w:tcPr>
          <w:p w:rsidR="0093082E" w:rsidRDefault="0093082E" w:rsidP="00F7267E">
            <w:pPr>
              <w:jc w:val="center"/>
            </w:pPr>
          </w:p>
        </w:tc>
        <w:tc>
          <w:tcPr>
            <w:tcW w:w="419" w:type="dxa"/>
            <w:vMerge/>
            <w:vAlign w:val="center"/>
          </w:tcPr>
          <w:p w:rsidR="0093082E" w:rsidRDefault="0093082E" w:rsidP="00F7267E">
            <w:pPr>
              <w:jc w:val="center"/>
            </w:pPr>
          </w:p>
        </w:tc>
        <w:tc>
          <w:tcPr>
            <w:tcW w:w="1965" w:type="dxa"/>
            <w:vAlign w:val="center"/>
          </w:tcPr>
          <w:p w:rsidR="0093082E" w:rsidRDefault="0093082E" w:rsidP="00F7267E">
            <w:r>
              <w:rPr>
                <w:rFonts w:ascii="宋体" w:hAnsi="宋体" w:hint="eastAsia"/>
              </w:rPr>
              <w:t>★手动器变动器≥1</w:t>
            </w:r>
          </w:p>
        </w:tc>
        <w:tc>
          <w:tcPr>
            <w:tcW w:w="1134" w:type="dxa"/>
            <w:vAlign w:val="center"/>
          </w:tcPr>
          <w:p w:rsidR="0093082E" w:rsidRDefault="0093082E">
            <w:pPr>
              <w:jc w:val="center"/>
              <w:rPr>
                <w:color w:val="000000"/>
                <w:szCs w:val="21"/>
              </w:rPr>
            </w:pPr>
            <w:r>
              <w:rPr>
                <w:color w:val="000000"/>
                <w:szCs w:val="21"/>
              </w:rPr>
              <w:t>CGJXYJBXH_N</w:t>
            </w:r>
          </w:p>
        </w:tc>
        <w:tc>
          <w:tcPr>
            <w:tcW w:w="1134" w:type="dxa"/>
            <w:vAlign w:val="center"/>
          </w:tcPr>
          <w:p w:rsidR="0093082E" w:rsidRDefault="0093082E">
            <w:pPr>
              <w:jc w:val="center"/>
              <w:rPr>
                <w:color w:val="000000"/>
                <w:szCs w:val="21"/>
              </w:rPr>
            </w:pPr>
            <w:r>
              <w:rPr>
                <w:color w:val="000000"/>
                <w:szCs w:val="21"/>
              </w:rPr>
              <w:t>CGJXYJBSL_N</w:t>
            </w:r>
          </w:p>
        </w:tc>
        <w:tc>
          <w:tcPr>
            <w:tcW w:w="1100" w:type="dxa"/>
            <w:vAlign w:val="center"/>
          </w:tcPr>
          <w:p w:rsidR="0093082E" w:rsidRDefault="0093082E">
            <w:pPr>
              <w:jc w:val="center"/>
              <w:rPr>
                <w:color w:val="000000"/>
                <w:szCs w:val="21"/>
              </w:rPr>
            </w:pPr>
            <w:r>
              <w:rPr>
                <w:color w:val="000000"/>
                <w:szCs w:val="21"/>
              </w:rPr>
              <w:t>CGJXYJB_N_1</w:t>
            </w:r>
          </w:p>
        </w:tc>
        <w:tc>
          <w:tcPr>
            <w:tcW w:w="1530" w:type="dxa"/>
            <w:vAlign w:val="center"/>
          </w:tcPr>
          <w:p w:rsidR="0093082E" w:rsidRDefault="0093082E">
            <w:pPr>
              <w:jc w:val="center"/>
              <w:rPr>
                <w:color w:val="000000"/>
                <w:szCs w:val="21"/>
              </w:rPr>
            </w:pPr>
            <w:r>
              <w:rPr>
                <w:color w:val="000000"/>
                <w:szCs w:val="21"/>
              </w:rPr>
              <w:t>CGJXYJB_N_2</w:t>
            </w:r>
          </w:p>
        </w:tc>
        <w:tc>
          <w:tcPr>
            <w:tcW w:w="1586" w:type="dxa"/>
            <w:vAlign w:val="center"/>
          </w:tcPr>
          <w:p w:rsidR="0093082E" w:rsidRDefault="0093082E">
            <w:pPr>
              <w:jc w:val="center"/>
              <w:rPr>
                <w:color w:val="000000"/>
                <w:szCs w:val="21"/>
              </w:rPr>
            </w:pPr>
            <w:r>
              <w:rPr>
                <w:color w:val="000000"/>
                <w:szCs w:val="21"/>
              </w:rPr>
              <w:t>CGJXYJBBZ_N</w:t>
            </w:r>
          </w:p>
        </w:tc>
      </w:tr>
      <w:tr w:rsidR="0093082E" w:rsidTr="005F4A33">
        <w:trPr>
          <w:cantSplit/>
          <w:trHeight w:val="353"/>
        </w:trPr>
        <w:tc>
          <w:tcPr>
            <w:tcW w:w="418" w:type="dxa"/>
            <w:vMerge/>
            <w:vAlign w:val="center"/>
          </w:tcPr>
          <w:p w:rsidR="0093082E" w:rsidRDefault="0093082E" w:rsidP="00F7267E">
            <w:pPr>
              <w:jc w:val="center"/>
            </w:pPr>
          </w:p>
        </w:tc>
        <w:tc>
          <w:tcPr>
            <w:tcW w:w="419" w:type="dxa"/>
            <w:vMerge/>
            <w:vAlign w:val="center"/>
          </w:tcPr>
          <w:p w:rsidR="0093082E" w:rsidRDefault="0093082E" w:rsidP="00F7267E">
            <w:pPr>
              <w:jc w:val="center"/>
            </w:pPr>
          </w:p>
        </w:tc>
        <w:tc>
          <w:tcPr>
            <w:tcW w:w="1965" w:type="dxa"/>
            <w:vAlign w:val="center"/>
          </w:tcPr>
          <w:p w:rsidR="0093082E" w:rsidRDefault="0093082E" w:rsidP="00F7267E">
            <w:r>
              <w:rPr>
                <w:rFonts w:ascii="宋体" w:hAnsi="宋体" w:hint="eastAsia"/>
              </w:rPr>
              <w:t>★自动器变动器≥1</w:t>
            </w:r>
          </w:p>
        </w:tc>
        <w:tc>
          <w:tcPr>
            <w:tcW w:w="1134" w:type="dxa"/>
            <w:vAlign w:val="center"/>
          </w:tcPr>
          <w:p w:rsidR="0093082E" w:rsidRDefault="0093082E">
            <w:pPr>
              <w:jc w:val="center"/>
              <w:rPr>
                <w:color w:val="000000"/>
                <w:szCs w:val="21"/>
              </w:rPr>
            </w:pPr>
            <w:r>
              <w:rPr>
                <w:color w:val="000000"/>
                <w:szCs w:val="21"/>
              </w:rPr>
              <w:t>CGJXYJBXH_O</w:t>
            </w:r>
          </w:p>
        </w:tc>
        <w:tc>
          <w:tcPr>
            <w:tcW w:w="1134" w:type="dxa"/>
            <w:vAlign w:val="center"/>
          </w:tcPr>
          <w:p w:rsidR="0093082E" w:rsidRDefault="0093082E">
            <w:pPr>
              <w:jc w:val="center"/>
              <w:rPr>
                <w:color w:val="000000"/>
                <w:szCs w:val="21"/>
              </w:rPr>
            </w:pPr>
            <w:r>
              <w:rPr>
                <w:color w:val="000000"/>
                <w:szCs w:val="21"/>
              </w:rPr>
              <w:t>CGJXYJBSL_O</w:t>
            </w:r>
          </w:p>
        </w:tc>
        <w:tc>
          <w:tcPr>
            <w:tcW w:w="1100" w:type="dxa"/>
            <w:vAlign w:val="center"/>
          </w:tcPr>
          <w:p w:rsidR="0093082E" w:rsidRDefault="0093082E">
            <w:pPr>
              <w:jc w:val="center"/>
              <w:rPr>
                <w:color w:val="000000"/>
                <w:szCs w:val="21"/>
              </w:rPr>
            </w:pPr>
            <w:r>
              <w:rPr>
                <w:color w:val="000000"/>
                <w:szCs w:val="21"/>
              </w:rPr>
              <w:t>CGJXYJB_O_1</w:t>
            </w:r>
          </w:p>
        </w:tc>
        <w:tc>
          <w:tcPr>
            <w:tcW w:w="1530" w:type="dxa"/>
            <w:vAlign w:val="center"/>
          </w:tcPr>
          <w:p w:rsidR="0093082E" w:rsidRDefault="0093082E">
            <w:pPr>
              <w:jc w:val="center"/>
              <w:rPr>
                <w:color w:val="000000"/>
                <w:szCs w:val="21"/>
              </w:rPr>
            </w:pPr>
            <w:r>
              <w:rPr>
                <w:color w:val="000000"/>
                <w:szCs w:val="21"/>
              </w:rPr>
              <w:t>CGJXYJB_O_2</w:t>
            </w:r>
          </w:p>
        </w:tc>
        <w:tc>
          <w:tcPr>
            <w:tcW w:w="1586" w:type="dxa"/>
            <w:vAlign w:val="center"/>
          </w:tcPr>
          <w:p w:rsidR="0093082E" w:rsidRDefault="0093082E">
            <w:pPr>
              <w:jc w:val="center"/>
              <w:rPr>
                <w:color w:val="000000"/>
                <w:szCs w:val="21"/>
              </w:rPr>
            </w:pPr>
            <w:r>
              <w:rPr>
                <w:color w:val="000000"/>
                <w:szCs w:val="21"/>
              </w:rPr>
              <w:t>CGJXYJBBZ_O</w:t>
            </w:r>
          </w:p>
        </w:tc>
      </w:tr>
      <w:tr w:rsidR="0093082E" w:rsidTr="005F4A33">
        <w:trPr>
          <w:cantSplit/>
          <w:trHeight w:val="332"/>
        </w:trPr>
        <w:tc>
          <w:tcPr>
            <w:tcW w:w="418" w:type="dxa"/>
            <w:vMerge w:val="restart"/>
            <w:vAlign w:val="center"/>
          </w:tcPr>
          <w:p w:rsidR="0093082E" w:rsidRDefault="0093082E" w:rsidP="00F7267E">
            <w:pPr>
              <w:jc w:val="center"/>
            </w:pPr>
            <w:r>
              <w:rPr>
                <w:rFonts w:hint="eastAsia"/>
              </w:rPr>
              <w:t>4</w:t>
            </w:r>
          </w:p>
        </w:tc>
        <w:tc>
          <w:tcPr>
            <w:tcW w:w="419" w:type="dxa"/>
            <w:vMerge w:val="restart"/>
            <w:vAlign w:val="center"/>
          </w:tcPr>
          <w:p w:rsidR="0093082E" w:rsidRDefault="0093082E" w:rsidP="00F7267E">
            <w:pPr>
              <w:jc w:val="center"/>
            </w:pPr>
            <w:r>
              <w:rPr>
                <w:rFonts w:hint="eastAsia"/>
              </w:rPr>
              <w:t>模型教具</w:t>
            </w:r>
          </w:p>
        </w:tc>
        <w:tc>
          <w:tcPr>
            <w:tcW w:w="1965" w:type="dxa"/>
            <w:vAlign w:val="center"/>
          </w:tcPr>
          <w:p w:rsidR="0093082E" w:rsidRDefault="0093082E" w:rsidP="00F7267E">
            <w:pPr>
              <w:rPr>
                <w:rFonts w:ascii="宋体" w:hAnsi="宋体"/>
              </w:rPr>
            </w:pPr>
            <w:r>
              <w:rPr>
                <w:rFonts w:ascii="宋体" w:hAnsi="宋体" w:hint="eastAsia"/>
              </w:rPr>
              <w:t>透明或实物解剖全车制动系统模型≥1</w:t>
            </w:r>
          </w:p>
        </w:tc>
        <w:tc>
          <w:tcPr>
            <w:tcW w:w="1134" w:type="dxa"/>
            <w:vAlign w:val="center"/>
          </w:tcPr>
          <w:p w:rsidR="0093082E" w:rsidRDefault="0093082E">
            <w:pPr>
              <w:jc w:val="center"/>
              <w:rPr>
                <w:color w:val="000000"/>
                <w:szCs w:val="21"/>
              </w:rPr>
            </w:pPr>
            <w:r>
              <w:rPr>
                <w:color w:val="000000"/>
                <w:szCs w:val="21"/>
              </w:rPr>
              <w:t>CGJXYJBXH_P</w:t>
            </w:r>
          </w:p>
        </w:tc>
        <w:tc>
          <w:tcPr>
            <w:tcW w:w="1134" w:type="dxa"/>
            <w:vAlign w:val="center"/>
          </w:tcPr>
          <w:p w:rsidR="0093082E" w:rsidRDefault="0093082E">
            <w:pPr>
              <w:jc w:val="center"/>
              <w:rPr>
                <w:color w:val="000000"/>
                <w:szCs w:val="21"/>
              </w:rPr>
            </w:pPr>
            <w:r>
              <w:rPr>
                <w:color w:val="000000"/>
                <w:szCs w:val="21"/>
              </w:rPr>
              <w:t>CGJXYJBSL_P</w:t>
            </w:r>
          </w:p>
        </w:tc>
        <w:tc>
          <w:tcPr>
            <w:tcW w:w="1100" w:type="dxa"/>
            <w:vAlign w:val="center"/>
          </w:tcPr>
          <w:p w:rsidR="0093082E" w:rsidRDefault="0093082E">
            <w:pPr>
              <w:jc w:val="center"/>
              <w:rPr>
                <w:color w:val="000000"/>
                <w:szCs w:val="21"/>
              </w:rPr>
            </w:pPr>
            <w:r>
              <w:rPr>
                <w:color w:val="000000"/>
                <w:szCs w:val="21"/>
              </w:rPr>
              <w:t>CGJXYJB_P_1</w:t>
            </w:r>
          </w:p>
        </w:tc>
        <w:tc>
          <w:tcPr>
            <w:tcW w:w="1530" w:type="dxa"/>
            <w:vAlign w:val="center"/>
          </w:tcPr>
          <w:p w:rsidR="0093082E" w:rsidRDefault="0093082E">
            <w:pPr>
              <w:jc w:val="center"/>
              <w:rPr>
                <w:color w:val="000000"/>
                <w:szCs w:val="21"/>
              </w:rPr>
            </w:pPr>
            <w:r>
              <w:rPr>
                <w:color w:val="000000"/>
                <w:szCs w:val="21"/>
              </w:rPr>
              <w:t>CGJXYJB_P_2</w:t>
            </w:r>
          </w:p>
        </w:tc>
        <w:tc>
          <w:tcPr>
            <w:tcW w:w="1586" w:type="dxa"/>
            <w:vAlign w:val="center"/>
          </w:tcPr>
          <w:p w:rsidR="0093082E" w:rsidRDefault="0093082E">
            <w:pPr>
              <w:jc w:val="center"/>
              <w:rPr>
                <w:color w:val="000000"/>
                <w:szCs w:val="21"/>
              </w:rPr>
            </w:pPr>
            <w:r>
              <w:rPr>
                <w:color w:val="000000"/>
                <w:szCs w:val="21"/>
              </w:rPr>
              <w:t>CGJXYJBBZ_P</w:t>
            </w:r>
          </w:p>
        </w:tc>
      </w:tr>
      <w:tr w:rsidR="0093082E" w:rsidTr="005F4A33">
        <w:trPr>
          <w:cantSplit/>
          <w:trHeight w:val="353"/>
        </w:trPr>
        <w:tc>
          <w:tcPr>
            <w:tcW w:w="418" w:type="dxa"/>
            <w:vMerge/>
            <w:vAlign w:val="center"/>
          </w:tcPr>
          <w:p w:rsidR="0093082E" w:rsidRDefault="0093082E" w:rsidP="00F7267E">
            <w:pPr>
              <w:jc w:val="center"/>
            </w:pPr>
          </w:p>
        </w:tc>
        <w:tc>
          <w:tcPr>
            <w:tcW w:w="419" w:type="dxa"/>
            <w:vMerge/>
            <w:vAlign w:val="center"/>
          </w:tcPr>
          <w:p w:rsidR="0093082E" w:rsidRDefault="0093082E" w:rsidP="00F7267E">
            <w:pPr>
              <w:jc w:val="center"/>
            </w:pPr>
          </w:p>
        </w:tc>
        <w:tc>
          <w:tcPr>
            <w:tcW w:w="1965" w:type="dxa"/>
            <w:vAlign w:val="center"/>
          </w:tcPr>
          <w:p w:rsidR="0093082E" w:rsidRDefault="0093082E" w:rsidP="00F7267E">
            <w:pPr>
              <w:rPr>
                <w:rFonts w:ascii="宋体" w:hAnsi="宋体"/>
              </w:rPr>
            </w:pPr>
            <w:r>
              <w:rPr>
                <w:rFonts w:ascii="宋体" w:hAnsi="宋体" w:hint="eastAsia"/>
              </w:rPr>
              <w:t>发动机机体解剖模型≥1</w:t>
            </w:r>
          </w:p>
        </w:tc>
        <w:tc>
          <w:tcPr>
            <w:tcW w:w="1134" w:type="dxa"/>
            <w:vAlign w:val="center"/>
          </w:tcPr>
          <w:p w:rsidR="0093082E" w:rsidRDefault="0093082E">
            <w:pPr>
              <w:jc w:val="center"/>
              <w:rPr>
                <w:color w:val="000000"/>
                <w:szCs w:val="21"/>
              </w:rPr>
            </w:pPr>
            <w:r>
              <w:rPr>
                <w:color w:val="000000"/>
                <w:szCs w:val="21"/>
              </w:rPr>
              <w:t>CGJXYJBXH_Q</w:t>
            </w:r>
          </w:p>
        </w:tc>
        <w:tc>
          <w:tcPr>
            <w:tcW w:w="1134" w:type="dxa"/>
            <w:vAlign w:val="center"/>
          </w:tcPr>
          <w:p w:rsidR="0093082E" w:rsidRDefault="0093082E">
            <w:pPr>
              <w:jc w:val="center"/>
              <w:rPr>
                <w:color w:val="000000"/>
                <w:szCs w:val="21"/>
              </w:rPr>
            </w:pPr>
            <w:r>
              <w:rPr>
                <w:color w:val="000000"/>
                <w:szCs w:val="21"/>
              </w:rPr>
              <w:t>CGJXYJBSL_Q</w:t>
            </w:r>
          </w:p>
        </w:tc>
        <w:tc>
          <w:tcPr>
            <w:tcW w:w="1100" w:type="dxa"/>
            <w:vAlign w:val="center"/>
          </w:tcPr>
          <w:p w:rsidR="0093082E" w:rsidRDefault="0093082E">
            <w:pPr>
              <w:jc w:val="center"/>
              <w:rPr>
                <w:color w:val="000000"/>
                <w:szCs w:val="21"/>
              </w:rPr>
            </w:pPr>
            <w:r>
              <w:rPr>
                <w:color w:val="000000"/>
                <w:szCs w:val="21"/>
              </w:rPr>
              <w:t>CGJXYJB_Q_1</w:t>
            </w:r>
          </w:p>
        </w:tc>
        <w:tc>
          <w:tcPr>
            <w:tcW w:w="1530" w:type="dxa"/>
            <w:vAlign w:val="center"/>
          </w:tcPr>
          <w:p w:rsidR="0093082E" w:rsidRDefault="0093082E">
            <w:pPr>
              <w:jc w:val="center"/>
              <w:rPr>
                <w:color w:val="000000"/>
                <w:szCs w:val="21"/>
              </w:rPr>
            </w:pPr>
            <w:r>
              <w:rPr>
                <w:color w:val="000000"/>
                <w:szCs w:val="21"/>
              </w:rPr>
              <w:t>CGJXYJB_Q_2</w:t>
            </w:r>
          </w:p>
        </w:tc>
        <w:tc>
          <w:tcPr>
            <w:tcW w:w="1586" w:type="dxa"/>
            <w:vAlign w:val="center"/>
          </w:tcPr>
          <w:p w:rsidR="0093082E" w:rsidRDefault="00F62C0A">
            <w:pPr>
              <w:jc w:val="center"/>
              <w:rPr>
                <w:color w:val="000000"/>
                <w:szCs w:val="21"/>
              </w:rPr>
            </w:pPr>
            <w:r w:rsidRPr="00F62C0A">
              <w:rPr>
                <w:color w:val="000000"/>
                <w:szCs w:val="21"/>
              </w:rPr>
              <w:t>CGJXYJBBZ_Q</w:t>
            </w:r>
          </w:p>
        </w:tc>
      </w:tr>
      <w:tr w:rsidR="0093082E" w:rsidTr="005F4A33">
        <w:trPr>
          <w:cantSplit/>
          <w:trHeight w:val="353"/>
        </w:trPr>
        <w:tc>
          <w:tcPr>
            <w:tcW w:w="418" w:type="dxa"/>
            <w:vMerge/>
            <w:vAlign w:val="center"/>
          </w:tcPr>
          <w:p w:rsidR="0093082E" w:rsidRDefault="0093082E" w:rsidP="00F7267E">
            <w:pPr>
              <w:jc w:val="center"/>
            </w:pPr>
          </w:p>
        </w:tc>
        <w:tc>
          <w:tcPr>
            <w:tcW w:w="419" w:type="dxa"/>
            <w:vMerge/>
            <w:vAlign w:val="center"/>
          </w:tcPr>
          <w:p w:rsidR="0093082E" w:rsidRDefault="0093082E" w:rsidP="00F7267E">
            <w:pPr>
              <w:jc w:val="center"/>
            </w:pPr>
          </w:p>
        </w:tc>
        <w:tc>
          <w:tcPr>
            <w:tcW w:w="1965" w:type="dxa"/>
            <w:vAlign w:val="center"/>
          </w:tcPr>
          <w:p w:rsidR="0093082E" w:rsidRDefault="0093082E" w:rsidP="00F7267E">
            <w:pPr>
              <w:rPr>
                <w:rFonts w:ascii="宋体" w:hAnsi="宋体"/>
              </w:rPr>
            </w:pPr>
            <w:r>
              <w:rPr>
                <w:rFonts w:ascii="宋体" w:hAnsi="宋体" w:hint="eastAsia"/>
              </w:rPr>
              <w:t>转向机构模型≥1</w:t>
            </w:r>
          </w:p>
        </w:tc>
        <w:tc>
          <w:tcPr>
            <w:tcW w:w="1134" w:type="dxa"/>
            <w:vAlign w:val="center"/>
          </w:tcPr>
          <w:p w:rsidR="0093082E" w:rsidRDefault="0093082E">
            <w:pPr>
              <w:jc w:val="center"/>
              <w:rPr>
                <w:color w:val="000000"/>
                <w:szCs w:val="21"/>
              </w:rPr>
            </w:pPr>
            <w:r>
              <w:rPr>
                <w:color w:val="000000"/>
                <w:szCs w:val="21"/>
              </w:rPr>
              <w:t>CGJXYJBXH_R</w:t>
            </w:r>
          </w:p>
        </w:tc>
        <w:tc>
          <w:tcPr>
            <w:tcW w:w="1134" w:type="dxa"/>
            <w:vAlign w:val="center"/>
          </w:tcPr>
          <w:p w:rsidR="0093082E" w:rsidRDefault="0093082E">
            <w:pPr>
              <w:jc w:val="center"/>
              <w:rPr>
                <w:color w:val="000000"/>
                <w:szCs w:val="21"/>
              </w:rPr>
            </w:pPr>
            <w:r>
              <w:rPr>
                <w:color w:val="000000"/>
                <w:szCs w:val="21"/>
              </w:rPr>
              <w:t>CGJXYJBSL_R</w:t>
            </w:r>
          </w:p>
        </w:tc>
        <w:tc>
          <w:tcPr>
            <w:tcW w:w="1100" w:type="dxa"/>
            <w:vAlign w:val="center"/>
          </w:tcPr>
          <w:p w:rsidR="0093082E" w:rsidRDefault="0093082E">
            <w:pPr>
              <w:jc w:val="center"/>
              <w:rPr>
                <w:color w:val="000000"/>
                <w:szCs w:val="21"/>
              </w:rPr>
            </w:pPr>
            <w:r>
              <w:rPr>
                <w:color w:val="000000"/>
                <w:szCs w:val="21"/>
              </w:rPr>
              <w:t>CGJXYJB_R_1</w:t>
            </w:r>
          </w:p>
        </w:tc>
        <w:tc>
          <w:tcPr>
            <w:tcW w:w="1530" w:type="dxa"/>
            <w:vAlign w:val="center"/>
          </w:tcPr>
          <w:p w:rsidR="0093082E" w:rsidRDefault="0093082E">
            <w:pPr>
              <w:jc w:val="center"/>
              <w:rPr>
                <w:color w:val="000000"/>
                <w:szCs w:val="21"/>
              </w:rPr>
            </w:pPr>
            <w:r>
              <w:rPr>
                <w:color w:val="000000"/>
                <w:szCs w:val="21"/>
              </w:rPr>
              <w:t>CGJXYJB_R_2</w:t>
            </w:r>
          </w:p>
        </w:tc>
        <w:tc>
          <w:tcPr>
            <w:tcW w:w="1586" w:type="dxa"/>
            <w:vAlign w:val="center"/>
          </w:tcPr>
          <w:p w:rsidR="0093082E" w:rsidRDefault="0093082E">
            <w:pPr>
              <w:jc w:val="center"/>
              <w:rPr>
                <w:color w:val="000000"/>
                <w:szCs w:val="21"/>
              </w:rPr>
            </w:pPr>
            <w:r>
              <w:rPr>
                <w:color w:val="000000"/>
                <w:szCs w:val="21"/>
              </w:rPr>
              <w:t>CGJXYJBBZ_R</w:t>
            </w:r>
          </w:p>
        </w:tc>
      </w:tr>
      <w:tr w:rsidR="0093082E" w:rsidTr="005F4A33">
        <w:trPr>
          <w:cantSplit/>
          <w:trHeight w:val="332"/>
        </w:trPr>
        <w:tc>
          <w:tcPr>
            <w:tcW w:w="418" w:type="dxa"/>
            <w:vMerge w:val="restart"/>
            <w:vAlign w:val="center"/>
          </w:tcPr>
          <w:p w:rsidR="0093082E" w:rsidRDefault="0093082E" w:rsidP="00F7267E">
            <w:pPr>
              <w:jc w:val="center"/>
            </w:pPr>
            <w:r>
              <w:rPr>
                <w:rFonts w:hint="eastAsia"/>
              </w:rPr>
              <w:t>5</w:t>
            </w:r>
          </w:p>
        </w:tc>
        <w:tc>
          <w:tcPr>
            <w:tcW w:w="419" w:type="dxa"/>
            <w:vMerge w:val="restart"/>
            <w:vAlign w:val="center"/>
          </w:tcPr>
          <w:p w:rsidR="0093082E" w:rsidRDefault="0093082E" w:rsidP="00F7267E">
            <w:pPr>
              <w:jc w:val="center"/>
            </w:pPr>
            <w:r>
              <w:rPr>
                <w:rFonts w:hint="eastAsia"/>
              </w:rPr>
              <w:t>其他教学设备</w:t>
            </w:r>
          </w:p>
        </w:tc>
        <w:tc>
          <w:tcPr>
            <w:tcW w:w="1965" w:type="dxa"/>
            <w:vAlign w:val="center"/>
          </w:tcPr>
          <w:p w:rsidR="0093082E" w:rsidRDefault="0093082E" w:rsidP="00F7267E">
            <w:pPr>
              <w:rPr>
                <w:rFonts w:ascii="宋体" w:hAnsi="宋体"/>
              </w:rPr>
            </w:pPr>
            <w:r>
              <w:rPr>
                <w:rFonts w:ascii="宋体" w:hAnsi="宋体" w:hint="eastAsia"/>
              </w:rPr>
              <w:t>培训学时计算机记时管理系统</w:t>
            </w:r>
          </w:p>
        </w:tc>
        <w:tc>
          <w:tcPr>
            <w:tcW w:w="1134" w:type="dxa"/>
            <w:vAlign w:val="center"/>
          </w:tcPr>
          <w:p w:rsidR="0093082E" w:rsidRDefault="0093082E">
            <w:pPr>
              <w:jc w:val="center"/>
              <w:rPr>
                <w:color w:val="000000"/>
                <w:szCs w:val="21"/>
              </w:rPr>
            </w:pPr>
            <w:r>
              <w:rPr>
                <w:color w:val="000000"/>
                <w:szCs w:val="21"/>
              </w:rPr>
              <w:t>CGJXYJBXH_S</w:t>
            </w:r>
          </w:p>
        </w:tc>
        <w:tc>
          <w:tcPr>
            <w:tcW w:w="1134" w:type="dxa"/>
            <w:vAlign w:val="center"/>
          </w:tcPr>
          <w:p w:rsidR="0093082E" w:rsidRDefault="0093082E">
            <w:pPr>
              <w:jc w:val="center"/>
              <w:rPr>
                <w:color w:val="000000"/>
                <w:szCs w:val="21"/>
              </w:rPr>
            </w:pPr>
            <w:r>
              <w:rPr>
                <w:color w:val="000000"/>
                <w:szCs w:val="21"/>
              </w:rPr>
              <w:t>CGJXYJBSL_S</w:t>
            </w:r>
          </w:p>
        </w:tc>
        <w:tc>
          <w:tcPr>
            <w:tcW w:w="1100" w:type="dxa"/>
            <w:vAlign w:val="center"/>
          </w:tcPr>
          <w:p w:rsidR="0093082E" w:rsidRDefault="0093082E">
            <w:pPr>
              <w:jc w:val="center"/>
              <w:rPr>
                <w:color w:val="000000"/>
                <w:szCs w:val="21"/>
              </w:rPr>
            </w:pPr>
            <w:r>
              <w:rPr>
                <w:color w:val="000000"/>
                <w:szCs w:val="21"/>
              </w:rPr>
              <w:t>CGJXYJB_S_1</w:t>
            </w:r>
          </w:p>
        </w:tc>
        <w:tc>
          <w:tcPr>
            <w:tcW w:w="1530" w:type="dxa"/>
            <w:vAlign w:val="center"/>
          </w:tcPr>
          <w:p w:rsidR="0093082E" w:rsidRDefault="0093082E">
            <w:pPr>
              <w:jc w:val="center"/>
              <w:rPr>
                <w:color w:val="000000"/>
                <w:szCs w:val="21"/>
              </w:rPr>
            </w:pPr>
            <w:r>
              <w:rPr>
                <w:color w:val="000000"/>
                <w:szCs w:val="21"/>
              </w:rPr>
              <w:t>CGJXYJB_S_2</w:t>
            </w:r>
          </w:p>
        </w:tc>
        <w:tc>
          <w:tcPr>
            <w:tcW w:w="1586" w:type="dxa"/>
            <w:vAlign w:val="center"/>
          </w:tcPr>
          <w:p w:rsidR="0093082E" w:rsidRDefault="0093082E">
            <w:pPr>
              <w:jc w:val="center"/>
              <w:rPr>
                <w:color w:val="000000"/>
                <w:szCs w:val="21"/>
              </w:rPr>
            </w:pPr>
            <w:r>
              <w:rPr>
                <w:color w:val="000000"/>
                <w:szCs w:val="21"/>
              </w:rPr>
              <w:t>CGJXYJBBZ_S</w:t>
            </w:r>
          </w:p>
        </w:tc>
      </w:tr>
      <w:tr w:rsidR="00F62C0A" w:rsidTr="00694469">
        <w:trPr>
          <w:cantSplit/>
          <w:trHeight w:val="375"/>
        </w:trPr>
        <w:tc>
          <w:tcPr>
            <w:tcW w:w="418" w:type="dxa"/>
            <w:vMerge/>
            <w:vAlign w:val="center"/>
          </w:tcPr>
          <w:p w:rsidR="00F62C0A" w:rsidRDefault="00F62C0A" w:rsidP="00F7267E">
            <w:pPr>
              <w:jc w:val="center"/>
            </w:pPr>
          </w:p>
        </w:tc>
        <w:tc>
          <w:tcPr>
            <w:tcW w:w="419" w:type="dxa"/>
            <w:vMerge/>
            <w:vAlign w:val="center"/>
          </w:tcPr>
          <w:p w:rsidR="00F62C0A" w:rsidRDefault="00F62C0A" w:rsidP="00F7267E">
            <w:pPr>
              <w:jc w:val="center"/>
            </w:pPr>
          </w:p>
        </w:tc>
        <w:tc>
          <w:tcPr>
            <w:tcW w:w="1965" w:type="dxa"/>
            <w:vAlign w:val="center"/>
          </w:tcPr>
          <w:p w:rsidR="00F62C0A" w:rsidRDefault="00F62C0A" w:rsidP="00F7267E">
            <w:pPr>
              <w:rPr>
                <w:rFonts w:ascii="宋体" w:hAnsi="宋体"/>
              </w:rPr>
            </w:pPr>
            <w:r>
              <w:rPr>
                <w:rFonts w:ascii="宋体" w:hAnsi="宋体" w:hint="eastAsia"/>
              </w:rPr>
              <w:t>教学磁板</w:t>
            </w:r>
          </w:p>
        </w:tc>
        <w:tc>
          <w:tcPr>
            <w:tcW w:w="1134" w:type="dxa"/>
            <w:vAlign w:val="center"/>
          </w:tcPr>
          <w:p w:rsidR="00F62C0A" w:rsidRDefault="00F62C0A">
            <w:pPr>
              <w:jc w:val="center"/>
              <w:rPr>
                <w:color w:val="000000"/>
                <w:szCs w:val="21"/>
              </w:rPr>
            </w:pPr>
            <w:r>
              <w:rPr>
                <w:color w:val="000000"/>
                <w:szCs w:val="21"/>
              </w:rPr>
              <w:t>CGJXYJBXH_T</w:t>
            </w:r>
          </w:p>
        </w:tc>
        <w:tc>
          <w:tcPr>
            <w:tcW w:w="1134" w:type="dxa"/>
            <w:vAlign w:val="center"/>
          </w:tcPr>
          <w:p w:rsidR="00F62C0A" w:rsidRDefault="00F62C0A">
            <w:pPr>
              <w:jc w:val="center"/>
              <w:rPr>
                <w:color w:val="000000"/>
                <w:szCs w:val="21"/>
              </w:rPr>
            </w:pPr>
            <w:r>
              <w:rPr>
                <w:color w:val="000000"/>
                <w:szCs w:val="21"/>
              </w:rPr>
              <w:t>CGJXYJBSL_T</w:t>
            </w:r>
          </w:p>
        </w:tc>
        <w:tc>
          <w:tcPr>
            <w:tcW w:w="1100" w:type="dxa"/>
            <w:vAlign w:val="center"/>
          </w:tcPr>
          <w:p w:rsidR="00F62C0A" w:rsidRDefault="00F62C0A">
            <w:pPr>
              <w:jc w:val="center"/>
              <w:rPr>
                <w:color w:val="000000"/>
                <w:szCs w:val="21"/>
              </w:rPr>
            </w:pPr>
            <w:r>
              <w:rPr>
                <w:color w:val="000000"/>
                <w:szCs w:val="21"/>
              </w:rPr>
              <w:t>CGJXYJB_T_1</w:t>
            </w:r>
          </w:p>
        </w:tc>
        <w:tc>
          <w:tcPr>
            <w:tcW w:w="1530" w:type="dxa"/>
            <w:vAlign w:val="center"/>
          </w:tcPr>
          <w:p w:rsidR="00F62C0A" w:rsidRDefault="00F62C0A">
            <w:pPr>
              <w:jc w:val="center"/>
              <w:rPr>
                <w:color w:val="000000"/>
                <w:szCs w:val="21"/>
              </w:rPr>
            </w:pPr>
            <w:r>
              <w:rPr>
                <w:color w:val="000000"/>
                <w:szCs w:val="21"/>
              </w:rPr>
              <w:t>CGJXYJB_T_2</w:t>
            </w:r>
          </w:p>
        </w:tc>
        <w:tc>
          <w:tcPr>
            <w:tcW w:w="1586" w:type="dxa"/>
            <w:vAlign w:val="center"/>
          </w:tcPr>
          <w:p w:rsidR="00F62C0A" w:rsidRDefault="00F62C0A">
            <w:pPr>
              <w:jc w:val="center"/>
              <w:rPr>
                <w:color w:val="000000"/>
                <w:szCs w:val="21"/>
              </w:rPr>
            </w:pPr>
            <w:r>
              <w:rPr>
                <w:color w:val="000000"/>
                <w:szCs w:val="21"/>
              </w:rPr>
              <w:t>CGJXYJBBZ_T</w:t>
            </w:r>
          </w:p>
        </w:tc>
      </w:tr>
      <w:tr w:rsidR="00F62C0A" w:rsidTr="00694469">
        <w:trPr>
          <w:cantSplit/>
          <w:trHeight w:val="353"/>
        </w:trPr>
        <w:tc>
          <w:tcPr>
            <w:tcW w:w="418" w:type="dxa"/>
            <w:vMerge/>
            <w:vAlign w:val="center"/>
          </w:tcPr>
          <w:p w:rsidR="00F62C0A" w:rsidRDefault="00F62C0A" w:rsidP="00F7267E">
            <w:pPr>
              <w:jc w:val="center"/>
            </w:pPr>
          </w:p>
        </w:tc>
        <w:tc>
          <w:tcPr>
            <w:tcW w:w="419" w:type="dxa"/>
            <w:vMerge/>
            <w:vAlign w:val="center"/>
          </w:tcPr>
          <w:p w:rsidR="00F62C0A" w:rsidRDefault="00F62C0A" w:rsidP="00F7267E">
            <w:pPr>
              <w:jc w:val="center"/>
            </w:pPr>
          </w:p>
        </w:tc>
        <w:tc>
          <w:tcPr>
            <w:tcW w:w="1965" w:type="dxa"/>
            <w:vAlign w:val="center"/>
          </w:tcPr>
          <w:p w:rsidR="00F62C0A" w:rsidRDefault="00F62C0A" w:rsidP="00F7267E">
            <w:pPr>
              <w:rPr>
                <w:rFonts w:ascii="宋体" w:hAnsi="宋体"/>
              </w:rPr>
            </w:pPr>
            <w:r>
              <w:rPr>
                <w:rFonts w:ascii="宋体" w:hAnsi="宋体" w:hint="eastAsia"/>
              </w:rPr>
              <w:t>更换车轮工具</w:t>
            </w:r>
          </w:p>
        </w:tc>
        <w:tc>
          <w:tcPr>
            <w:tcW w:w="1134" w:type="dxa"/>
            <w:vAlign w:val="center"/>
          </w:tcPr>
          <w:p w:rsidR="00F62C0A" w:rsidRDefault="00F62C0A">
            <w:pPr>
              <w:jc w:val="center"/>
              <w:rPr>
                <w:color w:val="000000"/>
                <w:szCs w:val="21"/>
              </w:rPr>
            </w:pPr>
            <w:r>
              <w:rPr>
                <w:color w:val="000000"/>
                <w:szCs w:val="21"/>
              </w:rPr>
              <w:t>CGJXYJBXH_U</w:t>
            </w:r>
          </w:p>
        </w:tc>
        <w:tc>
          <w:tcPr>
            <w:tcW w:w="1134" w:type="dxa"/>
            <w:vAlign w:val="center"/>
          </w:tcPr>
          <w:p w:rsidR="00F62C0A" w:rsidRDefault="00F62C0A">
            <w:pPr>
              <w:jc w:val="center"/>
              <w:rPr>
                <w:color w:val="000000"/>
                <w:szCs w:val="21"/>
              </w:rPr>
            </w:pPr>
            <w:r>
              <w:rPr>
                <w:color w:val="000000"/>
                <w:szCs w:val="21"/>
              </w:rPr>
              <w:t>CGJXYJBSL_U</w:t>
            </w:r>
          </w:p>
        </w:tc>
        <w:tc>
          <w:tcPr>
            <w:tcW w:w="1100" w:type="dxa"/>
            <w:vAlign w:val="center"/>
          </w:tcPr>
          <w:p w:rsidR="00F62C0A" w:rsidRDefault="00F62C0A">
            <w:pPr>
              <w:jc w:val="center"/>
              <w:rPr>
                <w:color w:val="000000"/>
                <w:szCs w:val="21"/>
              </w:rPr>
            </w:pPr>
            <w:r>
              <w:rPr>
                <w:color w:val="000000"/>
                <w:szCs w:val="21"/>
              </w:rPr>
              <w:t>CGJXYJB_U_1</w:t>
            </w:r>
          </w:p>
        </w:tc>
        <w:tc>
          <w:tcPr>
            <w:tcW w:w="1530" w:type="dxa"/>
            <w:vAlign w:val="center"/>
          </w:tcPr>
          <w:p w:rsidR="00F62C0A" w:rsidRDefault="00F62C0A">
            <w:pPr>
              <w:jc w:val="center"/>
              <w:rPr>
                <w:color w:val="000000"/>
                <w:szCs w:val="21"/>
              </w:rPr>
            </w:pPr>
            <w:r>
              <w:rPr>
                <w:color w:val="000000"/>
                <w:szCs w:val="21"/>
              </w:rPr>
              <w:t>CGJXYJB_U_2</w:t>
            </w:r>
          </w:p>
        </w:tc>
        <w:tc>
          <w:tcPr>
            <w:tcW w:w="1586" w:type="dxa"/>
            <w:vAlign w:val="center"/>
          </w:tcPr>
          <w:p w:rsidR="00F62C0A" w:rsidRDefault="00F62C0A">
            <w:pPr>
              <w:jc w:val="center"/>
              <w:rPr>
                <w:color w:val="000000"/>
                <w:szCs w:val="21"/>
              </w:rPr>
            </w:pPr>
            <w:r>
              <w:rPr>
                <w:color w:val="000000"/>
                <w:szCs w:val="21"/>
              </w:rPr>
              <w:t>CGJXYJBBZ_U</w:t>
            </w:r>
          </w:p>
        </w:tc>
      </w:tr>
      <w:tr w:rsidR="00F62C0A" w:rsidTr="00694469">
        <w:trPr>
          <w:cantSplit/>
          <w:trHeight w:val="353"/>
        </w:trPr>
        <w:tc>
          <w:tcPr>
            <w:tcW w:w="418" w:type="dxa"/>
            <w:vMerge/>
            <w:vAlign w:val="center"/>
          </w:tcPr>
          <w:p w:rsidR="00F62C0A" w:rsidRDefault="00F62C0A" w:rsidP="00F7267E">
            <w:pPr>
              <w:jc w:val="center"/>
            </w:pPr>
          </w:p>
        </w:tc>
        <w:tc>
          <w:tcPr>
            <w:tcW w:w="419" w:type="dxa"/>
            <w:vMerge/>
            <w:vAlign w:val="center"/>
          </w:tcPr>
          <w:p w:rsidR="00F62C0A" w:rsidRDefault="00F62C0A" w:rsidP="00F7267E">
            <w:pPr>
              <w:jc w:val="center"/>
            </w:pPr>
          </w:p>
        </w:tc>
        <w:tc>
          <w:tcPr>
            <w:tcW w:w="1965" w:type="dxa"/>
            <w:vAlign w:val="center"/>
          </w:tcPr>
          <w:p w:rsidR="00F62C0A" w:rsidRDefault="00F62C0A" w:rsidP="00F7267E">
            <w:pPr>
              <w:rPr>
                <w:rFonts w:ascii="宋体" w:hAnsi="宋体"/>
              </w:rPr>
            </w:pPr>
            <w:r>
              <w:rPr>
                <w:rFonts w:ascii="宋体" w:hAnsi="宋体" w:hint="eastAsia"/>
              </w:rPr>
              <w:t>车用灭火器</w:t>
            </w:r>
          </w:p>
        </w:tc>
        <w:tc>
          <w:tcPr>
            <w:tcW w:w="1134" w:type="dxa"/>
            <w:vAlign w:val="center"/>
          </w:tcPr>
          <w:p w:rsidR="00F62C0A" w:rsidRDefault="00F62C0A">
            <w:pPr>
              <w:jc w:val="center"/>
              <w:rPr>
                <w:color w:val="000000"/>
                <w:szCs w:val="21"/>
              </w:rPr>
            </w:pPr>
            <w:r>
              <w:rPr>
                <w:color w:val="000000"/>
                <w:szCs w:val="21"/>
              </w:rPr>
              <w:t>CGJXYJBXH_V</w:t>
            </w:r>
          </w:p>
        </w:tc>
        <w:tc>
          <w:tcPr>
            <w:tcW w:w="1134" w:type="dxa"/>
            <w:vAlign w:val="center"/>
          </w:tcPr>
          <w:p w:rsidR="00F62C0A" w:rsidRDefault="00F62C0A">
            <w:pPr>
              <w:jc w:val="center"/>
              <w:rPr>
                <w:color w:val="000000"/>
                <w:szCs w:val="21"/>
              </w:rPr>
            </w:pPr>
            <w:r>
              <w:rPr>
                <w:color w:val="000000"/>
                <w:szCs w:val="21"/>
              </w:rPr>
              <w:t>CGJXYJBSL_V</w:t>
            </w:r>
          </w:p>
        </w:tc>
        <w:tc>
          <w:tcPr>
            <w:tcW w:w="1100" w:type="dxa"/>
            <w:vAlign w:val="center"/>
          </w:tcPr>
          <w:p w:rsidR="00F62C0A" w:rsidRDefault="00F62C0A">
            <w:pPr>
              <w:jc w:val="center"/>
              <w:rPr>
                <w:color w:val="000000"/>
                <w:szCs w:val="21"/>
              </w:rPr>
            </w:pPr>
            <w:r>
              <w:rPr>
                <w:color w:val="000000"/>
                <w:szCs w:val="21"/>
              </w:rPr>
              <w:t>CGJXYJB_V_1</w:t>
            </w:r>
          </w:p>
        </w:tc>
        <w:tc>
          <w:tcPr>
            <w:tcW w:w="1530" w:type="dxa"/>
            <w:vAlign w:val="center"/>
          </w:tcPr>
          <w:p w:rsidR="00F62C0A" w:rsidRDefault="00F62C0A">
            <w:pPr>
              <w:jc w:val="center"/>
              <w:rPr>
                <w:color w:val="000000"/>
                <w:szCs w:val="21"/>
              </w:rPr>
            </w:pPr>
            <w:r>
              <w:rPr>
                <w:color w:val="000000"/>
                <w:szCs w:val="21"/>
              </w:rPr>
              <w:t>CGJXYJB_V_2</w:t>
            </w:r>
          </w:p>
        </w:tc>
        <w:tc>
          <w:tcPr>
            <w:tcW w:w="1586" w:type="dxa"/>
            <w:vAlign w:val="center"/>
          </w:tcPr>
          <w:p w:rsidR="00F62C0A" w:rsidRDefault="00F62C0A">
            <w:pPr>
              <w:jc w:val="center"/>
              <w:rPr>
                <w:color w:val="000000"/>
                <w:szCs w:val="21"/>
              </w:rPr>
            </w:pPr>
            <w:r>
              <w:rPr>
                <w:color w:val="000000"/>
                <w:szCs w:val="21"/>
              </w:rPr>
              <w:t>CGJXYJBBZ_V</w:t>
            </w:r>
          </w:p>
        </w:tc>
      </w:tr>
      <w:tr w:rsidR="00F62C0A" w:rsidTr="00694469">
        <w:trPr>
          <w:cantSplit/>
          <w:trHeight w:val="353"/>
        </w:trPr>
        <w:tc>
          <w:tcPr>
            <w:tcW w:w="418" w:type="dxa"/>
            <w:vMerge/>
            <w:vAlign w:val="center"/>
          </w:tcPr>
          <w:p w:rsidR="00F62C0A" w:rsidRDefault="00F62C0A" w:rsidP="00F7267E">
            <w:pPr>
              <w:jc w:val="center"/>
            </w:pPr>
          </w:p>
        </w:tc>
        <w:tc>
          <w:tcPr>
            <w:tcW w:w="419" w:type="dxa"/>
            <w:vMerge/>
            <w:vAlign w:val="center"/>
          </w:tcPr>
          <w:p w:rsidR="00F62C0A" w:rsidRDefault="00F62C0A" w:rsidP="00F7267E">
            <w:pPr>
              <w:jc w:val="center"/>
            </w:pPr>
          </w:p>
        </w:tc>
        <w:tc>
          <w:tcPr>
            <w:tcW w:w="1965" w:type="dxa"/>
            <w:vAlign w:val="center"/>
          </w:tcPr>
          <w:p w:rsidR="00F62C0A" w:rsidRDefault="00F62C0A" w:rsidP="00F7267E">
            <w:r>
              <w:rPr>
                <w:rFonts w:ascii="宋体" w:hAnsi="宋体" w:hint="eastAsia"/>
              </w:rPr>
              <w:t>★红外线桩考仪≥1</w:t>
            </w:r>
          </w:p>
        </w:tc>
        <w:tc>
          <w:tcPr>
            <w:tcW w:w="1134" w:type="dxa"/>
            <w:vAlign w:val="center"/>
          </w:tcPr>
          <w:p w:rsidR="00F62C0A" w:rsidRDefault="00F62C0A">
            <w:pPr>
              <w:jc w:val="center"/>
              <w:rPr>
                <w:color w:val="000000"/>
                <w:szCs w:val="21"/>
              </w:rPr>
            </w:pPr>
            <w:r>
              <w:rPr>
                <w:color w:val="000000"/>
                <w:szCs w:val="21"/>
              </w:rPr>
              <w:t>CGJXYJBXH_W</w:t>
            </w:r>
          </w:p>
        </w:tc>
        <w:tc>
          <w:tcPr>
            <w:tcW w:w="1134" w:type="dxa"/>
            <w:vAlign w:val="center"/>
          </w:tcPr>
          <w:p w:rsidR="00F62C0A" w:rsidRDefault="00F62C0A">
            <w:pPr>
              <w:jc w:val="center"/>
              <w:rPr>
                <w:color w:val="000000"/>
                <w:szCs w:val="21"/>
              </w:rPr>
            </w:pPr>
            <w:r>
              <w:rPr>
                <w:color w:val="000000"/>
                <w:szCs w:val="21"/>
              </w:rPr>
              <w:t>CGJXYJBSL_W</w:t>
            </w:r>
          </w:p>
        </w:tc>
        <w:tc>
          <w:tcPr>
            <w:tcW w:w="1100" w:type="dxa"/>
            <w:vAlign w:val="center"/>
          </w:tcPr>
          <w:p w:rsidR="00F62C0A" w:rsidRDefault="00F62C0A">
            <w:pPr>
              <w:jc w:val="center"/>
              <w:rPr>
                <w:color w:val="000000"/>
                <w:szCs w:val="21"/>
              </w:rPr>
            </w:pPr>
            <w:r>
              <w:rPr>
                <w:color w:val="000000"/>
                <w:szCs w:val="21"/>
              </w:rPr>
              <w:t>CGJXYJB_W_1</w:t>
            </w:r>
          </w:p>
        </w:tc>
        <w:tc>
          <w:tcPr>
            <w:tcW w:w="1530" w:type="dxa"/>
            <w:vAlign w:val="center"/>
          </w:tcPr>
          <w:p w:rsidR="00F62C0A" w:rsidRDefault="00F62C0A">
            <w:pPr>
              <w:jc w:val="center"/>
              <w:rPr>
                <w:color w:val="000000"/>
                <w:szCs w:val="21"/>
              </w:rPr>
            </w:pPr>
            <w:r>
              <w:rPr>
                <w:color w:val="000000"/>
                <w:szCs w:val="21"/>
              </w:rPr>
              <w:t>CGJXYJB_W_2</w:t>
            </w:r>
          </w:p>
        </w:tc>
        <w:tc>
          <w:tcPr>
            <w:tcW w:w="1586" w:type="dxa"/>
            <w:vAlign w:val="center"/>
          </w:tcPr>
          <w:p w:rsidR="00F62C0A" w:rsidRDefault="00F62C0A">
            <w:pPr>
              <w:jc w:val="center"/>
              <w:rPr>
                <w:color w:val="000000"/>
                <w:szCs w:val="21"/>
              </w:rPr>
            </w:pPr>
            <w:r>
              <w:rPr>
                <w:color w:val="000000"/>
                <w:szCs w:val="21"/>
              </w:rPr>
              <w:t>CGJXYJBBZ_W</w:t>
            </w:r>
          </w:p>
        </w:tc>
      </w:tr>
      <w:tr w:rsidR="00F62C0A" w:rsidTr="00694469">
        <w:trPr>
          <w:cantSplit/>
          <w:trHeight w:val="353"/>
        </w:trPr>
        <w:tc>
          <w:tcPr>
            <w:tcW w:w="418" w:type="dxa"/>
            <w:vMerge/>
            <w:vAlign w:val="center"/>
          </w:tcPr>
          <w:p w:rsidR="00F62C0A" w:rsidRDefault="00F62C0A" w:rsidP="00F7267E">
            <w:pPr>
              <w:jc w:val="center"/>
            </w:pPr>
          </w:p>
        </w:tc>
        <w:tc>
          <w:tcPr>
            <w:tcW w:w="419" w:type="dxa"/>
            <w:vMerge/>
            <w:vAlign w:val="center"/>
          </w:tcPr>
          <w:p w:rsidR="00F62C0A" w:rsidRDefault="00F62C0A" w:rsidP="00F7267E">
            <w:pPr>
              <w:jc w:val="center"/>
            </w:pPr>
          </w:p>
        </w:tc>
        <w:tc>
          <w:tcPr>
            <w:tcW w:w="1965" w:type="dxa"/>
            <w:vAlign w:val="center"/>
          </w:tcPr>
          <w:p w:rsidR="00F62C0A" w:rsidRDefault="00F62C0A" w:rsidP="00F7267E">
            <w:r>
              <w:rPr>
                <w:rFonts w:ascii="宋体" w:hAnsi="宋体" w:hint="eastAsia"/>
              </w:rPr>
              <w:t>★汽车驾驶模拟器</w:t>
            </w:r>
          </w:p>
        </w:tc>
        <w:tc>
          <w:tcPr>
            <w:tcW w:w="1134" w:type="dxa"/>
            <w:vAlign w:val="center"/>
          </w:tcPr>
          <w:p w:rsidR="00F62C0A" w:rsidRDefault="00F62C0A">
            <w:pPr>
              <w:jc w:val="center"/>
              <w:rPr>
                <w:color w:val="000000"/>
                <w:szCs w:val="21"/>
              </w:rPr>
            </w:pPr>
            <w:r>
              <w:rPr>
                <w:color w:val="000000"/>
                <w:szCs w:val="21"/>
              </w:rPr>
              <w:t>CGJXYJBXH_X</w:t>
            </w:r>
          </w:p>
        </w:tc>
        <w:tc>
          <w:tcPr>
            <w:tcW w:w="1134" w:type="dxa"/>
            <w:vAlign w:val="center"/>
          </w:tcPr>
          <w:p w:rsidR="00F62C0A" w:rsidRDefault="00F62C0A">
            <w:pPr>
              <w:jc w:val="center"/>
              <w:rPr>
                <w:color w:val="000000"/>
                <w:szCs w:val="21"/>
              </w:rPr>
            </w:pPr>
            <w:r>
              <w:rPr>
                <w:color w:val="000000"/>
                <w:szCs w:val="21"/>
              </w:rPr>
              <w:t>CGJXYJBSL_X</w:t>
            </w:r>
          </w:p>
        </w:tc>
        <w:tc>
          <w:tcPr>
            <w:tcW w:w="1100" w:type="dxa"/>
            <w:vAlign w:val="center"/>
          </w:tcPr>
          <w:p w:rsidR="00F62C0A" w:rsidRDefault="00F62C0A">
            <w:pPr>
              <w:jc w:val="center"/>
              <w:rPr>
                <w:color w:val="000000"/>
                <w:szCs w:val="21"/>
              </w:rPr>
            </w:pPr>
            <w:r>
              <w:rPr>
                <w:color w:val="000000"/>
                <w:szCs w:val="21"/>
              </w:rPr>
              <w:t>CGJXYJB_X_1</w:t>
            </w:r>
          </w:p>
        </w:tc>
        <w:tc>
          <w:tcPr>
            <w:tcW w:w="1530" w:type="dxa"/>
            <w:vAlign w:val="center"/>
          </w:tcPr>
          <w:p w:rsidR="00F62C0A" w:rsidRDefault="00F62C0A">
            <w:pPr>
              <w:jc w:val="center"/>
              <w:rPr>
                <w:color w:val="000000"/>
                <w:szCs w:val="21"/>
              </w:rPr>
            </w:pPr>
            <w:r>
              <w:rPr>
                <w:color w:val="000000"/>
                <w:szCs w:val="21"/>
              </w:rPr>
              <w:t>CGJXYJB_X_2</w:t>
            </w:r>
          </w:p>
        </w:tc>
        <w:tc>
          <w:tcPr>
            <w:tcW w:w="1586" w:type="dxa"/>
            <w:vAlign w:val="center"/>
          </w:tcPr>
          <w:p w:rsidR="00F62C0A" w:rsidRDefault="00F62C0A">
            <w:pPr>
              <w:jc w:val="center"/>
              <w:rPr>
                <w:color w:val="000000"/>
                <w:szCs w:val="21"/>
              </w:rPr>
            </w:pPr>
            <w:r>
              <w:rPr>
                <w:color w:val="000000"/>
                <w:szCs w:val="21"/>
              </w:rPr>
              <w:t>CGJXYJBBZ_X</w:t>
            </w:r>
          </w:p>
        </w:tc>
      </w:tr>
      <w:tr w:rsidR="00F862BF" w:rsidTr="00F862BF">
        <w:trPr>
          <w:cantSplit/>
          <w:trHeight w:val="353"/>
        </w:trPr>
        <w:tc>
          <w:tcPr>
            <w:tcW w:w="837" w:type="dxa"/>
            <w:gridSpan w:val="2"/>
            <w:vAlign w:val="center"/>
          </w:tcPr>
          <w:p w:rsidR="00F862BF" w:rsidRDefault="00F862BF" w:rsidP="00F7267E">
            <w:pPr>
              <w:jc w:val="center"/>
            </w:pPr>
            <w:r>
              <w:rPr>
                <w:rFonts w:hint="eastAsia"/>
              </w:rPr>
              <w:t>单位负责人签字</w:t>
            </w:r>
          </w:p>
        </w:tc>
        <w:tc>
          <w:tcPr>
            <w:tcW w:w="8449" w:type="dxa"/>
            <w:gridSpan w:val="6"/>
            <w:vAlign w:val="center"/>
          </w:tcPr>
          <w:p w:rsidR="00F862BF" w:rsidRDefault="00F862BF" w:rsidP="00F7267E">
            <w:pPr>
              <w:jc w:val="center"/>
            </w:pPr>
          </w:p>
        </w:tc>
      </w:tr>
      <w:tr w:rsidR="00F862BF" w:rsidTr="00F862BF">
        <w:trPr>
          <w:cantSplit/>
          <w:trHeight w:val="353"/>
        </w:trPr>
        <w:tc>
          <w:tcPr>
            <w:tcW w:w="837" w:type="dxa"/>
            <w:gridSpan w:val="2"/>
            <w:vAlign w:val="center"/>
          </w:tcPr>
          <w:p w:rsidR="00F862BF" w:rsidRDefault="00F862BF" w:rsidP="00F7267E">
            <w:pPr>
              <w:jc w:val="center"/>
            </w:pPr>
            <w:r>
              <w:rPr>
                <w:rFonts w:hint="eastAsia"/>
              </w:rPr>
              <w:t>审验人签字</w:t>
            </w:r>
          </w:p>
        </w:tc>
        <w:tc>
          <w:tcPr>
            <w:tcW w:w="8449" w:type="dxa"/>
            <w:gridSpan w:val="6"/>
            <w:vAlign w:val="center"/>
          </w:tcPr>
          <w:p w:rsidR="00F862BF" w:rsidRDefault="00F862BF" w:rsidP="00F7267E">
            <w:pPr>
              <w:jc w:val="center"/>
            </w:pPr>
          </w:p>
        </w:tc>
      </w:tr>
    </w:tbl>
    <w:p w:rsidR="00F7267E" w:rsidRDefault="00F7267E" w:rsidP="00F7267E">
      <w:r>
        <w:rPr>
          <w:rFonts w:hint="eastAsia"/>
        </w:rPr>
        <w:t>说明：</w:t>
      </w:r>
      <w:r>
        <w:rPr>
          <w:rFonts w:hint="eastAsia"/>
        </w:rPr>
        <w:t xml:space="preserve"> 1</w:t>
      </w:r>
      <w:r>
        <w:rPr>
          <w:rFonts w:hint="eastAsia"/>
        </w:rPr>
        <w:t>．培训机构应使用多媒体软件进行理论教学。多媒体教学软件的内容应满足教学大纲的要求，并具有集文字、图片、声音、动画、视频为一体的功能；</w:t>
      </w:r>
    </w:p>
    <w:p w:rsidR="00F7267E" w:rsidRDefault="00F7267E" w:rsidP="00F7267E">
      <w:pPr>
        <w:ind w:firstLine="480"/>
      </w:pPr>
      <w:r>
        <w:rPr>
          <w:rFonts w:hint="eastAsia"/>
        </w:rPr>
        <w:t>2</w:t>
      </w:r>
      <w:r>
        <w:rPr>
          <w:rFonts w:hint="eastAsia"/>
        </w:rPr>
        <w:t>．采用具有基础驾驶或特殊道路交通环境驾驶功能的汽车驾驶模拟器进行训练，其数量一级培训机构配备</w:t>
      </w:r>
      <w:r>
        <w:rPr>
          <w:rFonts w:hint="eastAsia"/>
        </w:rPr>
        <w:t>15</w:t>
      </w:r>
      <w:r>
        <w:rPr>
          <w:rFonts w:hint="eastAsia"/>
        </w:rPr>
        <w:t>台以上、二级培训机构配备</w:t>
      </w:r>
      <w:r>
        <w:rPr>
          <w:rFonts w:hint="eastAsia"/>
        </w:rPr>
        <w:t>10</w:t>
      </w:r>
      <w:r>
        <w:rPr>
          <w:rFonts w:hint="eastAsia"/>
        </w:rPr>
        <w:t>台以上、三级培训机构配备</w:t>
      </w:r>
      <w:r>
        <w:rPr>
          <w:rFonts w:hint="eastAsia"/>
        </w:rPr>
        <w:t>5</w:t>
      </w:r>
      <w:r>
        <w:rPr>
          <w:rFonts w:hint="eastAsia"/>
        </w:rPr>
        <w:t>台以上的，可减少</w:t>
      </w:r>
      <w:r>
        <w:rPr>
          <w:rFonts w:hint="eastAsia"/>
        </w:rPr>
        <w:t>25%</w:t>
      </w:r>
      <w:r>
        <w:rPr>
          <w:rFonts w:hint="eastAsia"/>
        </w:rPr>
        <w:t>的场地道路驾驶教练场总长度；</w:t>
      </w:r>
    </w:p>
    <w:p w:rsidR="00F7267E" w:rsidRDefault="00F7267E" w:rsidP="00F7267E">
      <w:pPr>
        <w:ind w:firstLine="480"/>
      </w:pPr>
      <w:r>
        <w:rPr>
          <w:rFonts w:hint="eastAsia"/>
        </w:rPr>
        <w:t>3</w:t>
      </w:r>
      <w:r>
        <w:rPr>
          <w:rFonts w:hint="eastAsia"/>
        </w:rPr>
        <w:t>、打</w:t>
      </w:r>
      <w:r>
        <w:rPr>
          <w:rFonts w:ascii="宋体" w:hAnsi="宋体" w:hint="eastAsia"/>
        </w:rPr>
        <w:t>★号的为选择配备项。</w:t>
      </w:r>
    </w:p>
    <w:p w:rsidR="00F7267E" w:rsidRDefault="00F7267E" w:rsidP="00F7267E">
      <w:pPr>
        <w:rPr>
          <w:b/>
          <w:bCs/>
          <w:sz w:val="28"/>
        </w:rPr>
      </w:pPr>
    </w:p>
    <w:p w:rsidR="00F7267E" w:rsidRDefault="00F7267E" w:rsidP="00F7267E">
      <w:pPr>
        <w:rPr>
          <w:b/>
          <w:bCs/>
          <w:sz w:val="28"/>
        </w:rPr>
      </w:pPr>
    </w:p>
    <w:p w:rsidR="00F7267E" w:rsidRDefault="00F7267E" w:rsidP="00F7267E">
      <w:pPr>
        <w:rPr>
          <w:b/>
          <w:bCs/>
          <w:sz w:val="28"/>
        </w:rPr>
      </w:pPr>
      <w:r>
        <w:rPr>
          <w:rFonts w:hint="eastAsia"/>
          <w:b/>
          <w:bCs/>
          <w:sz w:val="28"/>
        </w:rPr>
        <w:t>表</w:t>
      </w:r>
      <w:r>
        <w:rPr>
          <w:rFonts w:hint="eastAsia"/>
          <w:b/>
          <w:bCs/>
          <w:sz w:val="28"/>
        </w:rPr>
        <w:t>3-2</w:t>
      </w:r>
      <w:r>
        <w:rPr>
          <w:rFonts w:hint="eastAsia"/>
          <w:b/>
          <w:bCs/>
          <w:sz w:val="28"/>
        </w:rPr>
        <w:t>：</w:t>
      </w:r>
    </w:p>
    <w:p w:rsidR="00F7267E" w:rsidRDefault="00F7267E" w:rsidP="00F7267E">
      <w:pPr>
        <w:jc w:val="center"/>
        <w:rPr>
          <w:b/>
          <w:bCs/>
          <w:sz w:val="30"/>
        </w:rPr>
      </w:pPr>
      <w:r>
        <w:rPr>
          <w:rFonts w:hint="eastAsia"/>
          <w:b/>
          <w:bCs/>
          <w:sz w:val="30"/>
        </w:rPr>
        <w:t>教练场地及训练科目设置标准</w:t>
      </w:r>
    </w:p>
    <w:p w:rsidR="00F7267E" w:rsidRDefault="00F7267E" w:rsidP="00F7267E">
      <w:pPr>
        <w:jc w:val="center"/>
        <w:rPr>
          <w:b/>
          <w:bCs/>
          <w:sz w:val="24"/>
        </w:rPr>
      </w:pPr>
    </w:p>
    <w:p w:rsidR="00F7267E" w:rsidRDefault="00F7267E" w:rsidP="00F7267E">
      <w:pPr>
        <w:numPr>
          <w:ilvl w:val="0"/>
          <w:numId w:val="2"/>
        </w:numPr>
        <w:rPr>
          <w:sz w:val="28"/>
        </w:rPr>
      </w:pPr>
      <w:r>
        <w:rPr>
          <w:rFonts w:hint="eastAsia"/>
          <w:sz w:val="28"/>
        </w:rPr>
        <w:t>教练场地</w:t>
      </w:r>
      <w:r>
        <w:rPr>
          <w:rFonts w:hint="eastAsia"/>
          <w:sz w:val="28"/>
        </w:rPr>
        <w:t xml:space="preserve"> </w:t>
      </w:r>
      <w:r>
        <w:rPr>
          <w:rFonts w:hint="eastAsia"/>
          <w:b/>
          <w:bCs/>
        </w:rPr>
        <w:t>培训机构（盖章）：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5"/>
        <w:gridCol w:w="1113"/>
        <w:gridCol w:w="1450"/>
        <w:gridCol w:w="464"/>
        <w:gridCol w:w="1156"/>
        <w:gridCol w:w="179"/>
        <w:gridCol w:w="1261"/>
        <w:gridCol w:w="1087"/>
      </w:tblGrid>
      <w:tr w:rsidR="00F7267E">
        <w:trPr>
          <w:cantSplit/>
          <w:trHeight w:val="290"/>
        </w:trPr>
        <w:tc>
          <w:tcPr>
            <w:tcW w:w="2225" w:type="dxa"/>
            <w:vMerge w:val="restart"/>
            <w:vAlign w:val="center"/>
          </w:tcPr>
          <w:p w:rsidR="00F7267E" w:rsidRDefault="00F7267E" w:rsidP="00F7267E">
            <w:pPr>
              <w:jc w:val="center"/>
              <w:rPr>
                <w:sz w:val="24"/>
              </w:rPr>
            </w:pPr>
            <w:r>
              <w:rPr>
                <w:rFonts w:hint="eastAsia"/>
                <w:sz w:val="24"/>
              </w:rPr>
              <w:t>总面积</w:t>
            </w:r>
          </w:p>
        </w:tc>
        <w:tc>
          <w:tcPr>
            <w:tcW w:w="1113" w:type="dxa"/>
            <w:vMerge w:val="restart"/>
            <w:vAlign w:val="center"/>
          </w:tcPr>
          <w:p w:rsidR="00F7267E" w:rsidRDefault="001D5C1A" w:rsidP="00F7267E">
            <w:pPr>
              <w:jc w:val="center"/>
              <w:rPr>
                <w:sz w:val="24"/>
              </w:rPr>
            </w:pPr>
            <w:r w:rsidRPr="001D5C1A">
              <w:rPr>
                <w:sz w:val="24"/>
              </w:rPr>
              <w:t>JLCD_ZMJ</w:t>
            </w:r>
          </w:p>
        </w:tc>
        <w:tc>
          <w:tcPr>
            <w:tcW w:w="1914" w:type="dxa"/>
            <w:gridSpan w:val="2"/>
            <w:vMerge w:val="restart"/>
            <w:vAlign w:val="center"/>
          </w:tcPr>
          <w:p w:rsidR="00F7267E" w:rsidRDefault="00F7267E" w:rsidP="00F7267E">
            <w:pPr>
              <w:jc w:val="center"/>
              <w:rPr>
                <w:sz w:val="24"/>
              </w:rPr>
            </w:pPr>
            <w:r>
              <w:rPr>
                <w:rFonts w:hint="eastAsia"/>
                <w:sz w:val="24"/>
              </w:rPr>
              <w:t>平场面积</w:t>
            </w:r>
          </w:p>
        </w:tc>
        <w:tc>
          <w:tcPr>
            <w:tcW w:w="1335" w:type="dxa"/>
            <w:gridSpan w:val="2"/>
            <w:vMerge w:val="restart"/>
            <w:vAlign w:val="center"/>
          </w:tcPr>
          <w:p w:rsidR="00F7267E" w:rsidRDefault="001D5C1A" w:rsidP="00F7267E">
            <w:pPr>
              <w:jc w:val="center"/>
              <w:rPr>
                <w:sz w:val="24"/>
              </w:rPr>
            </w:pPr>
            <w:r w:rsidRPr="001D5C1A">
              <w:rPr>
                <w:sz w:val="24"/>
              </w:rPr>
              <w:t>JLCD_PCMJ</w:t>
            </w:r>
          </w:p>
        </w:tc>
        <w:tc>
          <w:tcPr>
            <w:tcW w:w="1261" w:type="dxa"/>
            <w:vAlign w:val="center"/>
          </w:tcPr>
          <w:p w:rsidR="00F7267E" w:rsidRDefault="00F7267E" w:rsidP="00F7267E">
            <w:pPr>
              <w:jc w:val="center"/>
              <w:rPr>
                <w:sz w:val="24"/>
              </w:rPr>
            </w:pPr>
            <w:r>
              <w:rPr>
                <w:rFonts w:hint="eastAsia"/>
                <w:sz w:val="24"/>
              </w:rPr>
              <w:t>大车车库</w:t>
            </w:r>
          </w:p>
        </w:tc>
        <w:tc>
          <w:tcPr>
            <w:tcW w:w="1087" w:type="dxa"/>
            <w:vAlign w:val="center"/>
          </w:tcPr>
          <w:p w:rsidR="00F7267E" w:rsidRDefault="001D5C1A" w:rsidP="00F7267E">
            <w:pPr>
              <w:jc w:val="center"/>
              <w:rPr>
                <w:sz w:val="24"/>
              </w:rPr>
            </w:pPr>
            <w:r w:rsidRPr="001D5C1A">
              <w:rPr>
                <w:sz w:val="24"/>
              </w:rPr>
              <w:t>JLCD_DCCK</w:t>
            </w:r>
          </w:p>
        </w:tc>
      </w:tr>
      <w:tr w:rsidR="00F7267E">
        <w:trPr>
          <w:cantSplit/>
          <w:trHeight w:val="290"/>
        </w:trPr>
        <w:tc>
          <w:tcPr>
            <w:tcW w:w="2225" w:type="dxa"/>
            <w:vMerge/>
            <w:vAlign w:val="center"/>
          </w:tcPr>
          <w:p w:rsidR="00F7267E" w:rsidRDefault="00F7267E" w:rsidP="00F7267E">
            <w:pPr>
              <w:jc w:val="center"/>
              <w:rPr>
                <w:sz w:val="24"/>
              </w:rPr>
            </w:pPr>
          </w:p>
        </w:tc>
        <w:tc>
          <w:tcPr>
            <w:tcW w:w="1113" w:type="dxa"/>
            <w:vMerge/>
            <w:vAlign w:val="center"/>
          </w:tcPr>
          <w:p w:rsidR="00F7267E" w:rsidRDefault="00F7267E" w:rsidP="00F7267E">
            <w:pPr>
              <w:jc w:val="center"/>
              <w:rPr>
                <w:sz w:val="24"/>
              </w:rPr>
            </w:pPr>
          </w:p>
        </w:tc>
        <w:tc>
          <w:tcPr>
            <w:tcW w:w="1914" w:type="dxa"/>
            <w:gridSpan w:val="2"/>
            <w:vMerge/>
            <w:vAlign w:val="center"/>
          </w:tcPr>
          <w:p w:rsidR="00F7267E" w:rsidRDefault="00F7267E" w:rsidP="00F7267E">
            <w:pPr>
              <w:jc w:val="center"/>
              <w:rPr>
                <w:sz w:val="24"/>
              </w:rPr>
            </w:pPr>
          </w:p>
        </w:tc>
        <w:tc>
          <w:tcPr>
            <w:tcW w:w="1335" w:type="dxa"/>
            <w:gridSpan w:val="2"/>
            <w:vMerge/>
            <w:vAlign w:val="center"/>
          </w:tcPr>
          <w:p w:rsidR="00F7267E" w:rsidRDefault="00F7267E" w:rsidP="00F7267E">
            <w:pPr>
              <w:jc w:val="center"/>
              <w:rPr>
                <w:sz w:val="24"/>
              </w:rPr>
            </w:pPr>
          </w:p>
        </w:tc>
        <w:tc>
          <w:tcPr>
            <w:tcW w:w="1261" w:type="dxa"/>
            <w:vAlign w:val="center"/>
          </w:tcPr>
          <w:p w:rsidR="00F7267E" w:rsidRDefault="00F7267E" w:rsidP="00F7267E">
            <w:pPr>
              <w:jc w:val="center"/>
              <w:rPr>
                <w:sz w:val="24"/>
              </w:rPr>
            </w:pPr>
            <w:r>
              <w:rPr>
                <w:rFonts w:hint="eastAsia"/>
                <w:sz w:val="24"/>
              </w:rPr>
              <w:t>小车车库</w:t>
            </w:r>
          </w:p>
        </w:tc>
        <w:tc>
          <w:tcPr>
            <w:tcW w:w="1087" w:type="dxa"/>
            <w:vAlign w:val="center"/>
          </w:tcPr>
          <w:p w:rsidR="00F7267E" w:rsidRDefault="001D5C1A" w:rsidP="00F7267E">
            <w:pPr>
              <w:jc w:val="center"/>
              <w:rPr>
                <w:sz w:val="24"/>
              </w:rPr>
            </w:pPr>
            <w:r w:rsidRPr="001D5C1A">
              <w:rPr>
                <w:sz w:val="24"/>
              </w:rPr>
              <w:t>JLCD_XCCK</w:t>
            </w:r>
          </w:p>
        </w:tc>
      </w:tr>
      <w:tr w:rsidR="00F7267E">
        <w:trPr>
          <w:cantSplit/>
          <w:trHeight w:val="594"/>
        </w:trPr>
        <w:tc>
          <w:tcPr>
            <w:tcW w:w="2225" w:type="dxa"/>
            <w:vMerge/>
            <w:vAlign w:val="center"/>
          </w:tcPr>
          <w:p w:rsidR="00F7267E" w:rsidRDefault="00F7267E" w:rsidP="00F7267E">
            <w:pPr>
              <w:jc w:val="center"/>
              <w:rPr>
                <w:sz w:val="24"/>
              </w:rPr>
            </w:pPr>
          </w:p>
        </w:tc>
        <w:tc>
          <w:tcPr>
            <w:tcW w:w="1113" w:type="dxa"/>
            <w:vMerge/>
            <w:vAlign w:val="center"/>
          </w:tcPr>
          <w:p w:rsidR="00F7267E" w:rsidRDefault="00F7267E" w:rsidP="00F7267E">
            <w:pPr>
              <w:jc w:val="center"/>
              <w:rPr>
                <w:sz w:val="24"/>
              </w:rPr>
            </w:pPr>
          </w:p>
        </w:tc>
        <w:tc>
          <w:tcPr>
            <w:tcW w:w="1914" w:type="dxa"/>
            <w:gridSpan w:val="2"/>
            <w:vAlign w:val="center"/>
          </w:tcPr>
          <w:p w:rsidR="00F7267E" w:rsidRDefault="00F7267E" w:rsidP="00F7267E">
            <w:pPr>
              <w:jc w:val="center"/>
              <w:rPr>
                <w:sz w:val="24"/>
              </w:rPr>
            </w:pPr>
            <w:r>
              <w:rPr>
                <w:rFonts w:hint="eastAsia"/>
                <w:sz w:val="24"/>
              </w:rPr>
              <w:t>道路面积</w:t>
            </w:r>
          </w:p>
        </w:tc>
        <w:tc>
          <w:tcPr>
            <w:tcW w:w="3683" w:type="dxa"/>
            <w:gridSpan w:val="4"/>
            <w:vAlign w:val="center"/>
          </w:tcPr>
          <w:p w:rsidR="00F7267E" w:rsidRDefault="001D5C1A" w:rsidP="00F7267E">
            <w:pPr>
              <w:jc w:val="center"/>
              <w:rPr>
                <w:sz w:val="24"/>
              </w:rPr>
            </w:pPr>
            <w:r w:rsidRPr="001D5C1A">
              <w:rPr>
                <w:sz w:val="24"/>
              </w:rPr>
              <w:t>JLCD_DLMJ</w:t>
            </w:r>
          </w:p>
        </w:tc>
      </w:tr>
      <w:tr w:rsidR="00F7267E">
        <w:trPr>
          <w:cantSplit/>
          <w:trHeight w:val="545"/>
        </w:trPr>
        <w:tc>
          <w:tcPr>
            <w:tcW w:w="2225" w:type="dxa"/>
            <w:vAlign w:val="center"/>
          </w:tcPr>
          <w:p w:rsidR="00F7267E" w:rsidRDefault="00F7267E" w:rsidP="00F7267E">
            <w:pPr>
              <w:jc w:val="center"/>
              <w:rPr>
                <w:sz w:val="24"/>
              </w:rPr>
            </w:pPr>
            <w:r>
              <w:rPr>
                <w:rFonts w:hint="eastAsia"/>
                <w:sz w:val="24"/>
              </w:rPr>
              <w:t>长度</w:t>
            </w:r>
          </w:p>
        </w:tc>
        <w:tc>
          <w:tcPr>
            <w:tcW w:w="2563" w:type="dxa"/>
            <w:gridSpan w:val="2"/>
            <w:vAlign w:val="center"/>
          </w:tcPr>
          <w:p w:rsidR="00F7267E" w:rsidRDefault="001D5C1A" w:rsidP="00F7267E">
            <w:pPr>
              <w:jc w:val="center"/>
              <w:rPr>
                <w:sz w:val="24"/>
              </w:rPr>
            </w:pPr>
            <w:r w:rsidRPr="001D5C1A">
              <w:rPr>
                <w:sz w:val="24"/>
              </w:rPr>
              <w:t>JLCD_CD</w:t>
            </w:r>
          </w:p>
        </w:tc>
        <w:tc>
          <w:tcPr>
            <w:tcW w:w="1620" w:type="dxa"/>
            <w:gridSpan w:val="2"/>
            <w:vAlign w:val="center"/>
          </w:tcPr>
          <w:p w:rsidR="00F7267E" w:rsidRDefault="00F7267E" w:rsidP="00F7267E">
            <w:pPr>
              <w:jc w:val="center"/>
              <w:rPr>
                <w:sz w:val="24"/>
              </w:rPr>
            </w:pPr>
            <w:r>
              <w:rPr>
                <w:rFonts w:hint="eastAsia"/>
                <w:sz w:val="24"/>
              </w:rPr>
              <w:t>宽度</w:t>
            </w:r>
          </w:p>
        </w:tc>
        <w:tc>
          <w:tcPr>
            <w:tcW w:w="2527" w:type="dxa"/>
            <w:gridSpan w:val="3"/>
            <w:vAlign w:val="center"/>
          </w:tcPr>
          <w:p w:rsidR="00F7267E" w:rsidRDefault="001D5C1A" w:rsidP="00F7267E">
            <w:pPr>
              <w:jc w:val="center"/>
              <w:rPr>
                <w:sz w:val="24"/>
              </w:rPr>
            </w:pPr>
            <w:r w:rsidRPr="001D5C1A">
              <w:rPr>
                <w:sz w:val="24"/>
              </w:rPr>
              <w:t>JLCD_GD</w:t>
            </w:r>
          </w:p>
        </w:tc>
      </w:tr>
      <w:tr w:rsidR="00F7267E">
        <w:trPr>
          <w:cantSplit/>
          <w:trHeight w:val="545"/>
        </w:trPr>
        <w:tc>
          <w:tcPr>
            <w:tcW w:w="2225" w:type="dxa"/>
            <w:vAlign w:val="center"/>
          </w:tcPr>
          <w:p w:rsidR="00F7267E" w:rsidRDefault="00F7267E" w:rsidP="00F7267E">
            <w:pPr>
              <w:jc w:val="center"/>
              <w:rPr>
                <w:sz w:val="24"/>
              </w:rPr>
            </w:pPr>
            <w:r>
              <w:rPr>
                <w:rFonts w:hint="eastAsia"/>
                <w:sz w:val="24"/>
              </w:rPr>
              <w:t>地面质量</w:t>
            </w:r>
          </w:p>
        </w:tc>
        <w:tc>
          <w:tcPr>
            <w:tcW w:w="6710" w:type="dxa"/>
            <w:gridSpan w:val="7"/>
            <w:vAlign w:val="center"/>
          </w:tcPr>
          <w:p w:rsidR="00F7267E" w:rsidRDefault="00F7267E" w:rsidP="00B83F01">
            <w:pPr>
              <w:jc w:val="center"/>
              <w:rPr>
                <w:sz w:val="24"/>
              </w:rPr>
            </w:pPr>
            <w:r>
              <w:rPr>
                <w:rFonts w:hint="eastAsia"/>
                <w:sz w:val="24"/>
              </w:rPr>
              <w:t>沙</w:t>
            </w:r>
            <w:r w:rsidR="000A19CA" w:rsidRPr="000A19CA">
              <w:rPr>
                <w:sz w:val="24"/>
              </w:rPr>
              <w:t>JLCDA</w:t>
            </w:r>
            <w:r>
              <w:rPr>
                <w:rFonts w:ascii="宋体" w:hAnsi="宋体" w:hint="eastAsia"/>
                <w:sz w:val="24"/>
              </w:rPr>
              <w:t xml:space="preserve">   </w:t>
            </w:r>
            <w:r>
              <w:rPr>
                <w:rFonts w:hint="eastAsia"/>
                <w:sz w:val="24"/>
              </w:rPr>
              <w:t>土</w:t>
            </w:r>
            <w:r w:rsidR="006249EC" w:rsidRPr="006249EC">
              <w:rPr>
                <w:sz w:val="24"/>
              </w:rPr>
              <w:t>JLCDB</w:t>
            </w:r>
            <w:r>
              <w:rPr>
                <w:rFonts w:hint="eastAsia"/>
                <w:sz w:val="24"/>
              </w:rPr>
              <w:t>柏油</w:t>
            </w:r>
            <w:r w:rsidR="006249EC" w:rsidRPr="006249EC">
              <w:rPr>
                <w:sz w:val="24"/>
              </w:rPr>
              <w:t>JLCDC</w:t>
            </w:r>
            <w:r>
              <w:rPr>
                <w:rFonts w:hint="eastAsia"/>
                <w:sz w:val="24"/>
              </w:rPr>
              <w:t>水泥</w:t>
            </w:r>
            <w:r w:rsidR="006249EC" w:rsidRPr="006249EC">
              <w:rPr>
                <w:sz w:val="24"/>
              </w:rPr>
              <w:t>JLCDD</w:t>
            </w:r>
          </w:p>
        </w:tc>
      </w:tr>
      <w:tr w:rsidR="00F7267E">
        <w:trPr>
          <w:cantSplit/>
          <w:trHeight w:val="581"/>
        </w:trPr>
        <w:tc>
          <w:tcPr>
            <w:tcW w:w="2225" w:type="dxa"/>
            <w:vAlign w:val="center"/>
          </w:tcPr>
          <w:p w:rsidR="00F7267E" w:rsidRDefault="00F7267E" w:rsidP="00F7267E">
            <w:pPr>
              <w:jc w:val="center"/>
              <w:rPr>
                <w:sz w:val="24"/>
              </w:rPr>
            </w:pPr>
            <w:r>
              <w:rPr>
                <w:rFonts w:hint="eastAsia"/>
                <w:sz w:val="24"/>
              </w:rPr>
              <w:t>其他设施</w:t>
            </w:r>
          </w:p>
        </w:tc>
        <w:tc>
          <w:tcPr>
            <w:tcW w:w="6710" w:type="dxa"/>
            <w:gridSpan w:val="7"/>
            <w:vAlign w:val="center"/>
          </w:tcPr>
          <w:p w:rsidR="00F7267E" w:rsidRDefault="00F7267E" w:rsidP="000A19CA">
            <w:pPr>
              <w:jc w:val="center"/>
              <w:rPr>
                <w:sz w:val="24"/>
              </w:rPr>
            </w:pPr>
            <w:r>
              <w:rPr>
                <w:rFonts w:hint="eastAsia"/>
                <w:sz w:val="24"/>
              </w:rPr>
              <w:t>龙门骨架吊杆</w:t>
            </w:r>
            <w:r w:rsidR="000A19CA" w:rsidRPr="000A19CA">
              <w:rPr>
                <w:sz w:val="24"/>
              </w:rPr>
              <w:t>JLCDQA</w:t>
            </w:r>
            <w:r>
              <w:rPr>
                <w:rFonts w:ascii="宋体" w:hAnsi="宋体" w:hint="eastAsia"/>
                <w:sz w:val="24"/>
              </w:rPr>
              <w:t xml:space="preserve">   </w:t>
            </w:r>
            <w:r>
              <w:rPr>
                <w:rFonts w:hint="eastAsia"/>
                <w:sz w:val="24"/>
              </w:rPr>
              <w:t>其他</w:t>
            </w:r>
            <w:r w:rsidR="000A19CA" w:rsidRPr="000A19CA">
              <w:rPr>
                <w:sz w:val="24"/>
              </w:rPr>
              <w:t>JLCDQB</w:t>
            </w:r>
          </w:p>
        </w:tc>
      </w:tr>
      <w:tr w:rsidR="00F7267E">
        <w:trPr>
          <w:cantSplit/>
          <w:trHeight w:val="581"/>
        </w:trPr>
        <w:tc>
          <w:tcPr>
            <w:tcW w:w="2225" w:type="dxa"/>
            <w:vAlign w:val="center"/>
          </w:tcPr>
          <w:p w:rsidR="00F7267E" w:rsidRDefault="00F7267E" w:rsidP="00F7267E">
            <w:pPr>
              <w:jc w:val="center"/>
              <w:rPr>
                <w:sz w:val="24"/>
              </w:rPr>
            </w:pPr>
            <w:r>
              <w:rPr>
                <w:rFonts w:hint="eastAsia"/>
                <w:sz w:val="24"/>
              </w:rPr>
              <w:t>单位负责人签字</w:t>
            </w:r>
          </w:p>
        </w:tc>
        <w:tc>
          <w:tcPr>
            <w:tcW w:w="6710" w:type="dxa"/>
            <w:gridSpan w:val="7"/>
            <w:vAlign w:val="center"/>
          </w:tcPr>
          <w:p w:rsidR="00F7267E" w:rsidRDefault="00F7267E" w:rsidP="00F7267E">
            <w:pPr>
              <w:jc w:val="center"/>
              <w:rPr>
                <w:sz w:val="24"/>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r w:rsidR="00F7267E">
        <w:trPr>
          <w:cantSplit/>
          <w:trHeight w:val="581"/>
        </w:trPr>
        <w:tc>
          <w:tcPr>
            <w:tcW w:w="2225" w:type="dxa"/>
            <w:vAlign w:val="center"/>
          </w:tcPr>
          <w:p w:rsidR="00F7267E" w:rsidRDefault="00F7267E" w:rsidP="00F7267E">
            <w:pPr>
              <w:jc w:val="center"/>
              <w:rPr>
                <w:sz w:val="24"/>
              </w:rPr>
            </w:pPr>
            <w:r>
              <w:rPr>
                <w:rFonts w:hint="eastAsia"/>
                <w:sz w:val="24"/>
              </w:rPr>
              <w:t>审验人签字</w:t>
            </w:r>
          </w:p>
        </w:tc>
        <w:tc>
          <w:tcPr>
            <w:tcW w:w="6710" w:type="dxa"/>
            <w:gridSpan w:val="7"/>
            <w:vAlign w:val="center"/>
          </w:tcPr>
          <w:p w:rsidR="00F7267E" w:rsidRDefault="00F7267E" w:rsidP="00F7267E">
            <w:pPr>
              <w:jc w:val="center"/>
              <w:rPr>
                <w:sz w:val="24"/>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F7267E" w:rsidRDefault="00F7267E" w:rsidP="00F7267E">
      <w:pPr>
        <w:rPr>
          <w:sz w:val="24"/>
        </w:rPr>
      </w:pPr>
    </w:p>
    <w:p w:rsidR="00F7267E" w:rsidRDefault="00F7267E" w:rsidP="00F7267E">
      <w:pPr>
        <w:numPr>
          <w:ilvl w:val="0"/>
          <w:numId w:val="2"/>
        </w:numPr>
        <w:rPr>
          <w:sz w:val="24"/>
        </w:rPr>
      </w:pPr>
      <w:r>
        <w:rPr>
          <w:rFonts w:hint="eastAsia"/>
          <w:sz w:val="24"/>
        </w:rPr>
        <w:t>训练科目设置标准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1985"/>
        <w:gridCol w:w="515"/>
        <w:gridCol w:w="2216"/>
        <w:gridCol w:w="1787"/>
        <w:gridCol w:w="1787"/>
      </w:tblGrid>
      <w:tr w:rsidR="00F7267E">
        <w:trPr>
          <w:cantSplit/>
          <w:trHeight w:val="493"/>
        </w:trPr>
        <w:tc>
          <w:tcPr>
            <w:tcW w:w="643" w:type="dxa"/>
            <w:vMerge w:val="restart"/>
            <w:vAlign w:val="center"/>
          </w:tcPr>
          <w:p w:rsidR="00F7267E" w:rsidRDefault="00F7267E" w:rsidP="00F7267E">
            <w:pPr>
              <w:jc w:val="center"/>
              <w:rPr>
                <w:sz w:val="24"/>
              </w:rPr>
            </w:pPr>
            <w:r>
              <w:rPr>
                <w:rFonts w:hint="eastAsia"/>
                <w:sz w:val="24"/>
              </w:rPr>
              <w:lastRenderedPageBreak/>
              <w:t>序号</w:t>
            </w:r>
          </w:p>
        </w:tc>
        <w:tc>
          <w:tcPr>
            <w:tcW w:w="2500" w:type="dxa"/>
            <w:gridSpan w:val="2"/>
            <w:vMerge w:val="restart"/>
            <w:vAlign w:val="center"/>
          </w:tcPr>
          <w:p w:rsidR="00F7267E" w:rsidRDefault="00F7267E" w:rsidP="00F7267E">
            <w:pPr>
              <w:jc w:val="center"/>
              <w:rPr>
                <w:sz w:val="24"/>
              </w:rPr>
            </w:pPr>
            <w:r>
              <w:rPr>
                <w:rFonts w:hint="eastAsia"/>
                <w:sz w:val="24"/>
              </w:rPr>
              <w:t>项目</w:t>
            </w:r>
          </w:p>
        </w:tc>
        <w:tc>
          <w:tcPr>
            <w:tcW w:w="4003" w:type="dxa"/>
            <w:gridSpan w:val="2"/>
            <w:vAlign w:val="center"/>
          </w:tcPr>
          <w:p w:rsidR="00F7267E" w:rsidRDefault="00F7267E" w:rsidP="00F7267E">
            <w:pPr>
              <w:jc w:val="center"/>
              <w:rPr>
                <w:sz w:val="24"/>
              </w:rPr>
            </w:pPr>
            <w:r>
              <w:rPr>
                <w:rFonts w:hint="eastAsia"/>
                <w:sz w:val="24"/>
              </w:rPr>
              <w:t>评审情况</w:t>
            </w:r>
          </w:p>
        </w:tc>
        <w:tc>
          <w:tcPr>
            <w:tcW w:w="1787" w:type="dxa"/>
            <w:vMerge w:val="restart"/>
            <w:vAlign w:val="center"/>
          </w:tcPr>
          <w:p w:rsidR="00F7267E" w:rsidRDefault="00F7267E" w:rsidP="00F7267E">
            <w:pPr>
              <w:jc w:val="center"/>
              <w:rPr>
                <w:sz w:val="24"/>
              </w:rPr>
            </w:pPr>
            <w:r>
              <w:rPr>
                <w:rFonts w:hint="eastAsia"/>
                <w:sz w:val="24"/>
              </w:rPr>
              <w:t>备注</w:t>
            </w:r>
          </w:p>
        </w:tc>
      </w:tr>
      <w:tr w:rsidR="00F7267E">
        <w:trPr>
          <w:cantSplit/>
          <w:trHeight w:val="237"/>
        </w:trPr>
        <w:tc>
          <w:tcPr>
            <w:tcW w:w="643" w:type="dxa"/>
            <w:vMerge/>
            <w:vAlign w:val="center"/>
          </w:tcPr>
          <w:p w:rsidR="00F7267E" w:rsidRDefault="00F7267E" w:rsidP="00F7267E">
            <w:pPr>
              <w:jc w:val="center"/>
              <w:rPr>
                <w:sz w:val="24"/>
              </w:rPr>
            </w:pPr>
          </w:p>
        </w:tc>
        <w:tc>
          <w:tcPr>
            <w:tcW w:w="2500" w:type="dxa"/>
            <w:gridSpan w:val="2"/>
            <w:vMerge/>
            <w:vAlign w:val="center"/>
          </w:tcPr>
          <w:p w:rsidR="00F7267E" w:rsidRDefault="00F7267E" w:rsidP="00F7267E">
            <w:pPr>
              <w:jc w:val="center"/>
              <w:rPr>
                <w:sz w:val="24"/>
              </w:rPr>
            </w:pPr>
          </w:p>
        </w:tc>
        <w:tc>
          <w:tcPr>
            <w:tcW w:w="2216" w:type="dxa"/>
            <w:vAlign w:val="center"/>
          </w:tcPr>
          <w:p w:rsidR="00F7267E" w:rsidRDefault="00F7267E" w:rsidP="00F7267E">
            <w:pPr>
              <w:jc w:val="center"/>
              <w:rPr>
                <w:sz w:val="24"/>
              </w:rPr>
            </w:pPr>
            <w:r>
              <w:rPr>
                <w:rFonts w:hint="eastAsia"/>
                <w:sz w:val="24"/>
              </w:rPr>
              <w:t>有</w:t>
            </w:r>
          </w:p>
        </w:tc>
        <w:tc>
          <w:tcPr>
            <w:tcW w:w="1787" w:type="dxa"/>
            <w:vAlign w:val="center"/>
          </w:tcPr>
          <w:p w:rsidR="00F7267E" w:rsidRDefault="00F7267E" w:rsidP="00F7267E">
            <w:pPr>
              <w:jc w:val="center"/>
              <w:rPr>
                <w:sz w:val="24"/>
              </w:rPr>
            </w:pPr>
            <w:r>
              <w:rPr>
                <w:rFonts w:hint="eastAsia"/>
                <w:sz w:val="24"/>
              </w:rPr>
              <w:t>无</w:t>
            </w:r>
          </w:p>
        </w:tc>
        <w:tc>
          <w:tcPr>
            <w:tcW w:w="1787" w:type="dxa"/>
            <w:vMerge/>
            <w:vAlign w:val="center"/>
          </w:tcPr>
          <w:p w:rsidR="00F7267E" w:rsidRDefault="00F7267E" w:rsidP="00F7267E">
            <w:pPr>
              <w:jc w:val="center"/>
              <w:rPr>
                <w:sz w:val="24"/>
              </w:rPr>
            </w:pPr>
          </w:p>
        </w:tc>
      </w:tr>
      <w:tr w:rsidR="0019412F">
        <w:trPr>
          <w:trHeight w:val="493"/>
        </w:trPr>
        <w:tc>
          <w:tcPr>
            <w:tcW w:w="643" w:type="dxa"/>
            <w:vAlign w:val="center"/>
          </w:tcPr>
          <w:p w:rsidR="0019412F" w:rsidRDefault="0019412F" w:rsidP="00F7267E">
            <w:pPr>
              <w:jc w:val="center"/>
              <w:rPr>
                <w:sz w:val="24"/>
              </w:rPr>
            </w:pPr>
            <w:r>
              <w:rPr>
                <w:rFonts w:hint="eastAsia"/>
                <w:sz w:val="24"/>
              </w:rPr>
              <w:t>1</w:t>
            </w:r>
          </w:p>
        </w:tc>
        <w:tc>
          <w:tcPr>
            <w:tcW w:w="2500" w:type="dxa"/>
            <w:gridSpan w:val="2"/>
            <w:vAlign w:val="center"/>
          </w:tcPr>
          <w:p w:rsidR="0019412F" w:rsidRDefault="0019412F" w:rsidP="00F7267E">
            <w:pPr>
              <w:rPr>
                <w:sz w:val="24"/>
              </w:rPr>
            </w:pPr>
            <w:r>
              <w:rPr>
                <w:rFonts w:hint="eastAsia"/>
                <w:sz w:val="24"/>
              </w:rPr>
              <w:t>连续障碍</w:t>
            </w:r>
          </w:p>
        </w:tc>
        <w:tc>
          <w:tcPr>
            <w:tcW w:w="2216" w:type="dxa"/>
            <w:vAlign w:val="center"/>
          </w:tcPr>
          <w:p w:rsidR="0019412F" w:rsidRDefault="0019412F">
            <w:pPr>
              <w:jc w:val="center"/>
              <w:rPr>
                <w:color w:val="000000"/>
                <w:sz w:val="24"/>
              </w:rPr>
            </w:pPr>
            <w:r>
              <w:rPr>
                <w:color w:val="000000"/>
              </w:rPr>
              <w:t>SZBZ_A_1</w:t>
            </w:r>
          </w:p>
        </w:tc>
        <w:tc>
          <w:tcPr>
            <w:tcW w:w="1787" w:type="dxa"/>
            <w:vAlign w:val="center"/>
          </w:tcPr>
          <w:p w:rsidR="0019412F" w:rsidRDefault="0019412F">
            <w:pPr>
              <w:jc w:val="center"/>
              <w:rPr>
                <w:color w:val="000000"/>
                <w:sz w:val="24"/>
              </w:rPr>
            </w:pPr>
            <w:r>
              <w:rPr>
                <w:color w:val="000000"/>
              </w:rPr>
              <w:t>SZBZ_A_2</w:t>
            </w:r>
          </w:p>
        </w:tc>
        <w:tc>
          <w:tcPr>
            <w:tcW w:w="1787" w:type="dxa"/>
            <w:vAlign w:val="center"/>
          </w:tcPr>
          <w:p w:rsidR="0019412F" w:rsidRDefault="0019412F">
            <w:pPr>
              <w:jc w:val="center"/>
              <w:rPr>
                <w:color w:val="000000"/>
                <w:sz w:val="24"/>
              </w:rPr>
            </w:pPr>
            <w:r>
              <w:rPr>
                <w:color w:val="000000"/>
              </w:rPr>
              <w:t>SZBZBZ_A</w:t>
            </w:r>
          </w:p>
        </w:tc>
      </w:tr>
      <w:tr w:rsidR="0019412F">
        <w:trPr>
          <w:trHeight w:val="493"/>
        </w:trPr>
        <w:tc>
          <w:tcPr>
            <w:tcW w:w="643" w:type="dxa"/>
            <w:vAlign w:val="center"/>
          </w:tcPr>
          <w:p w:rsidR="0019412F" w:rsidRDefault="0019412F" w:rsidP="00F7267E">
            <w:pPr>
              <w:jc w:val="center"/>
              <w:rPr>
                <w:sz w:val="24"/>
              </w:rPr>
            </w:pPr>
            <w:r>
              <w:rPr>
                <w:rFonts w:hint="eastAsia"/>
                <w:sz w:val="24"/>
              </w:rPr>
              <w:t>2</w:t>
            </w:r>
          </w:p>
        </w:tc>
        <w:tc>
          <w:tcPr>
            <w:tcW w:w="2500" w:type="dxa"/>
            <w:gridSpan w:val="2"/>
            <w:vAlign w:val="center"/>
          </w:tcPr>
          <w:p w:rsidR="0019412F" w:rsidRDefault="0019412F" w:rsidP="00F7267E">
            <w:pPr>
              <w:rPr>
                <w:sz w:val="24"/>
              </w:rPr>
            </w:pPr>
            <w:r>
              <w:rPr>
                <w:rFonts w:hint="eastAsia"/>
                <w:sz w:val="24"/>
              </w:rPr>
              <w:t>单边桥</w:t>
            </w:r>
          </w:p>
        </w:tc>
        <w:tc>
          <w:tcPr>
            <w:tcW w:w="2216" w:type="dxa"/>
            <w:vAlign w:val="center"/>
          </w:tcPr>
          <w:p w:rsidR="0019412F" w:rsidRDefault="0019412F">
            <w:pPr>
              <w:jc w:val="center"/>
              <w:rPr>
                <w:color w:val="000000"/>
                <w:sz w:val="24"/>
              </w:rPr>
            </w:pPr>
            <w:r>
              <w:rPr>
                <w:color w:val="000000"/>
              </w:rPr>
              <w:t>SZBZ_B_1</w:t>
            </w:r>
          </w:p>
        </w:tc>
        <w:tc>
          <w:tcPr>
            <w:tcW w:w="1787" w:type="dxa"/>
            <w:vAlign w:val="center"/>
          </w:tcPr>
          <w:p w:rsidR="0019412F" w:rsidRDefault="0019412F">
            <w:pPr>
              <w:jc w:val="center"/>
              <w:rPr>
                <w:color w:val="000000"/>
                <w:sz w:val="24"/>
              </w:rPr>
            </w:pPr>
            <w:r>
              <w:rPr>
                <w:color w:val="000000"/>
              </w:rPr>
              <w:t>SZBZ_B_2</w:t>
            </w:r>
          </w:p>
        </w:tc>
        <w:tc>
          <w:tcPr>
            <w:tcW w:w="1787" w:type="dxa"/>
            <w:vAlign w:val="center"/>
          </w:tcPr>
          <w:p w:rsidR="0019412F" w:rsidRDefault="0019412F">
            <w:pPr>
              <w:jc w:val="center"/>
              <w:rPr>
                <w:color w:val="000000"/>
                <w:sz w:val="24"/>
              </w:rPr>
            </w:pPr>
            <w:r>
              <w:rPr>
                <w:color w:val="000000"/>
              </w:rPr>
              <w:t>SZBZBZ_B</w:t>
            </w:r>
          </w:p>
        </w:tc>
      </w:tr>
      <w:tr w:rsidR="0019412F">
        <w:trPr>
          <w:trHeight w:val="493"/>
        </w:trPr>
        <w:tc>
          <w:tcPr>
            <w:tcW w:w="643" w:type="dxa"/>
            <w:vAlign w:val="center"/>
          </w:tcPr>
          <w:p w:rsidR="0019412F" w:rsidRDefault="0019412F" w:rsidP="00F7267E">
            <w:pPr>
              <w:jc w:val="center"/>
              <w:rPr>
                <w:sz w:val="24"/>
              </w:rPr>
            </w:pPr>
            <w:r>
              <w:rPr>
                <w:rFonts w:hint="eastAsia"/>
                <w:sz w:val="24"/>
              </w:rPr>
              <w:t>3</w:t>
            </w:r>
          </w:p>
        </w:tc>
        <w:tc>
          <w:tcPr>
            <w:tcW w:w="2500" w:type="dxa"/>
            <w:gridSpan w:val="2"/>
            <w:vAlign w:val="center"/>
          </w:tcPr>
          <w:p w:rsidR="0019412F" w:rsidRDefault="0019412F" w:rsidP="00F7267E">
            <w:pPr>
              <w:rPr>
                <w:sz w:val="24"/>
              </w:rPr>
            </w:pPr>
            <w:r>
              <w:rPr>
                <w:rFonts w:hint="eastAsia"/>
                <w:sz w:val="24"/>
              </w:rPr>
              <w:t>直角转弯</w:t>
            </w:r>
          </w:p>
        </w:tc>
        <w:tc>
          <w:tcPr>
            <w:tcW w:w="2216" w:type="dxa"/>
            <w:vAlign w:val="center"/>
          </w:tcPr>
          <w:p w:rsidR="0019412F" w:rsidRDefault="0019412F">
            <w:pPr>
              <w:jc w:val="center"/>
              <w:rPr>
                <w:color w:val="000000"/>
                <w:sz w:val="24"/>
              </w:rPr>
            </w:pPr>
            <w:r>
              <w:rPr>
                <w:color w:val="000000"/>
              </w:rPr>
              <w:t>SZBZ_C_1</w:t>
            </w:r>
          </w:p>
        </w:tc>
        <w:tc>
          <w:tcPr>
            <w:tcW w:w="1787" w:type="dxa"/>
            <w:vAlign w:val="center"/>
          </w:tcPr>
          <w:p w:rsidR="0019412F" w:rsidRDefault="0019412F">
            <w:pPr>
              <w:jc w:val="center"/>
              <w:rPr>
                <w:color w:val="000000"/>
                <w:sz w:val="24"/>
              </w:rPr>
            </w:pPr>
            <w:r>
              <w:rPr>
                <w:color w:val="000000"/>
              </w:rPr>
              <w:t>SZBZ_C_2</w:t>
            </w:r>
          </w:p>
        </w:tc>
        <w:tc>
          <w:tcPr>
            <w:tcW w:w="1787" w:type="dxa"/>
            <w:vAlign w:val="center"/>
          </w:tcPr>
          <w:p w:rsidR="0019412F" w:rsidRDefault="0019412F">
            <w:pPr>
              <w:jc w:val="center"/>
              <w:rPr>
                <w:color w:val="000000"/>
                <w:sz w:val="24"/>
              </w:rPr>
            </w:pPr>
            <w:r>
              <w:rPr>
                <w:color w:val="000000"/>
              </w:rPr>
              <w:t>SZBZBZ_C</w:t>
            </w:r>
          </w:p>
        </w:tc>
      </w:tr>
      <w:tr w:rsidR="0019412F">
        <w:trPr>
          <w:trHeight w:val="493"/>
        </w:trPr>
        <w:tc>
          <w:tcPr>
            <w:tcW w:w="643" w:type="dxa"/>
            <w:vAlign w:val="center"/>
          </w:tcPr>
          <w:p w:rsidR="0019412F" w:rsidRDefault="0019412F" w:rsidP="00F7267E">
            <w:pPr>
              <w:jc w:val="center"/>
              <w:rPr>
                <w:sz w:val="24"/>
              </w:rPr>
            </w:pPr>
            <w:r>
              <w:rPr>
                <w:rFonts w:hint="eastAsia"/>
                <w:sz w:val="24"/>
              </w:rPr>
              <w:t>4</w:t>
            </w:r>
          </w:p>
        </w:tc>
        <w:tc>
          <w:tcPr>
            <w:tcW w:w="2500" w:type="dxa"/>
            <w:gridSpan w:val="2"/>
            <w:vAlign w:val="center"/>
          </w:tcPr>
          <w:p w:rsidR="0019412F" w:rsidRDefault="0019412F" w:rsidP="00F7267E">
            <w:pPr>
              <w:rPr>
                <w:sz w:val="24"/>
              </w:rPr>
            </w:pPr>
            <w:r>
              <w:rPr>
                <w:rFonts w:hint="eastAsia"/>
                <w:sz w:val="24"/>
              </w:rPr>
              <w:t>侧方停车</w:t>
            </w:r>
          </w:p>
        </w:tc>
        <w:tc>
          <w:tcPr>
            <w:tcW w:w="2216" w:type="dxa"/>
            <w:vAlign w:val="center"/>
          </w:tcPr>
          <w:p w:rsidR="0019412F" w:rsidRDefault="0019412F">
            <w:pPr>
              <w:jc w:val="center"/>
              <w:rPr>
                <w:color w:val="000000"/>
                <w:sz w:val="24"/>
              </w:rPr>
            </w:pPr>
            <w:r>
              <w:rPr>
                <w:color w:val="000000"/>
              </w:rPr>
              <w:t>SZBZ_D_1</w:t>
            </w:r>
          </w:p>
        </w:tc>
        <w:tc>
          <w:tcPr>
            <w:tcW w:w="1787" w:type="dxa"/>
            <w:vAlign w:val="center"/>
          </w:tcPr>
          <w:p w:rsidR="0019412F" w:rsidRDefault="0019412F">
            <w:pPr>
              <w:jc w:val="center"/>
              <w:rPr>
                <w:color w:val="000000"/>
                <w:sz w:val="24"/>
              </w:rPr>
            </w:pPr>
            <w:r>
              <w:rPr>
                <w:color w:val="000000"/>
              </w:rPr>
              <w:t>SZBZ_D_2</w:t>
            </w:r>
          </w:p>
        </w:tc>
        <w:tc>
          <w:tcPr>
            <w:tcW w:w="1787" w:type="dxa"/>
            <w:vAlign w:val="center"/>
          </w:tcPr>
          <w:p w:rsidR="0019412F" w:rsidRDefault="0019412F">
            <w:pPr>
              <w:jc w:val="center"/>
              <w:rPr>
                <w:color w:val="000000"/>
                <w:sz w:val="24"/>
              </w:rPr>
            </w:pPr>
            <w:r>
              <w:rPr>
                <w:color w:val="000000"/>
              </w:rPr>
              <w:t>SZBZBZ_D</w:t>
            </w:r>
          </w:p>
        </w:tc>
      </w:tr>
      <w:tr w:rsidR="0019412F">
        <w:trPr>
          <w:trHeight w:val="493"/>
        </w:trPr>
        <w:tc>
          <w:tcPr>
            <w:tcW w:w="643" w:type="dxa"/>
            <w:vAlign w:val="center"/>
          </w:tcPr>
          <w:p w:rsidR="0019412F" w:rsidRDefault="0019412F" w:rsidP="00F7267E">
            <w:pPr>
              <w:jc w:val="center"/>
              <w:rPr>
                <w:sz w:val="24"/>
              </w:rPr>
            </w:pPr>
            <w:r>
              <w:rPr>
                <w:rFonts w:hint="eastAsia"/>
                <w:sz w:val="24"/>
              </w:rPr>
              <w:t>5</w:t>
            </w:r>
          </w:p>
        </w:tc>
        <w:tc>
          <w:tcPr>
            <w:tcW w:w="2500" w:type="dxa"/>
            <w:gridSpan w:val="2"/>
            <w:vAlign w:val="center"/>
          </w:tcPr>
          <w:p w:rsidR="0019412F" w:rsidRDefault="0019412F" w:rsidP="00F7267E">
            <w:pPr>
              <w:rPr>
                <w:sz w:val="24"/>
              </w:rPr>
            </w:pPr>
            <w:r>
              <w:rPr>
                <w:rFonts w:hint="eastAsia"/>
                <w:sz w:val="24"/>
              </w:rPr>
              <w:t>上坡路定点停车</w:t>
            </w:r>
          </w:p>
        </w:tc>
        <w:tc>
          <w:tcPr>
            <w:tcW w:w="2216" w:type="dxa"/>
            <w:vAlign w:val="center"/>
          </w:tcPr>
          <w:p w:rsidR="0019412F" w:rsidRDefault="0019412F">
            <w:pPr>
              <w:jc w:val="center"/>
              <w:rPr>
                <w:color w:val="000000"/>
                <w:sz w:val="24"/>
              </w:rPr>
            </w:pPr>
            <w:r>
              <w:rPr>
                <w:color w:val="000000"/>
              </w:rPr>
              <w:t>SZBZ_E_1</w:t>
            </w:r>
          </w:p>
        </w:tc>
        <w:tc>
          <w:tcPr>
            <w:tcW w:w="1787" w:type="dxa"/>
            <w:vAlign w:val="center"/>
          </w:tcPr>
          <w:p w:rsidR="0019412F" w:rsidRDefault="0019412F">
            <w:pPr>
              <w:jc w:val="center"/>
              <w:rPr>
                <w:color w:val="000000"/>
                <w:sz w:val="24"/>
              </w:rPr>
            </w:pPr>
            <w:r>
              <w:rPr>
                <w:color w:val="000000"/>
              </w:rPr>
              <w:t>SZBZ_E_2</w:t>
            </w:r>
          </w:p>
        </w:tc>
        <w:tc>
          <w:tcPr>
            <w:tcW w:w="1787" w:type="dxa"/>
            <w:vAlign w:val="center"/>
          </w:tcPr>
          <w:p w:rsidR="0019412F" w:rsidRDefault="0019412F">
            <w:pPr>
              <w:jc w:val="center"/>
              <w:rPr>
                <w:color w:val="000000"/>
                <w:sz w:val="24"/>
              </w:rPr>
            </w:pPr>
            <w:r>
              <w:rPr>
                <w:color w:val="000000"/>
              </w:rPr>
              <w:t>SZBZBZ_E</w:t>
            </w:r>
          </w:p>
        </w:tc>
      </w:tr>
      <w:tr w:rsidR="0019412F">
        <w:trPr>
          <w:trHeight w:val="493"/>
        </w:trPr>
        <w:tc>
          <w:tcPr>
            <w:tcW w:w="643" w:type="dxa"/>
            <w:vAlign w:val="center"/>
          </w:tcPr>
          <w:p w:rsidR="0019412F" w:rsidRDefault="0019412F" w:rsidP="00F7267E">
            <w:pPr>
              <w:jc w:val="center"/>
              <w:rPr>
                <w:sz w:val="24"/>
              </w:rPr>
            </w:pPr>
            <w:r>
              <w:rPr>
                <w:rFonts w:hint="eastAsia"/>
                <w:sz w:val="24"/>
              </w:rPr>
              <w:t>6</w:t>
            </w:r>
          </w:p>
        </w:tc>
        <w:tc>
          <w:tcPr>
            <w:tcW w:w="2500" w:type="dxa"/>
            <w:gridSpan w:val="2"/>
            <w:vAlign w:val="center"/>
          </w:tcPr>
          <w:p w:rsidR="0019412F" w:rsidRDefault="0019412F" w:rsidP="00F7267E">
            <w:pPr>
              <w:rPr>
                <w:sz w:val="24"/>
              </w:rPr>
            </w:pPr>
            <w:r>
              <w:rPr>
                <w:rFonts w:hint="eastAsia"/>
                <w:sz w:val="24"/>
              </w:rPr>
              <w:t>坡道起步</w:t>
            </w:r>
          </w:p>
        </w:tc>
        <w:tc>
          <w:tcPr>
            <w:tcW w:w="2216" w:type="dxa"/>
            <w:vAlign w:val="center"/>
          </w:tcPr>
          <w:p w:rsidR="0019412F" w:rsidRDefault="0019412F">
            <w:pPr>
              <w:jc w:val="center"/>
              <w:rPr>
                <w:color w:val="000000"/>
                <w:sz w:val="24"/>
              </w:rPr>
            </w:pPr>
            <w:r>
              <w:rPr>
                <w:color w:val="000000"/>
              </w:rPr>
              <w:t>SZBZ_F_1</w:t>
            </w:r>
          </w:p>
        </w:tc>
        <w:tc>
          <w:tcPr>
            <w:tcW w:w="1787" w:type="dxa"/>
            <w:vAlign w:val="center"/>
          </w:tcPr>
          <w:p w:rsidR="0019412F" w:rsidRDefault="0019412F">
            <w:pPr>
              <w:jc w:val="center"/>
              <w:rPr>
                <w:color w:val="000000"/>
                <w:sz w:val="24"/>
              </w:rPr>
            </w:pPr>
            <w:r>
              <w:rPr>
                <w:color w:val="000000"/>
              </w:rPr>
              <w:t>SZBZ_F_2</w:t>
            </w:r>
          </w:p>
        </w:tc>
        <w:tc>
          <w:tcPr>
            <w:tcW w:w="1787" w:type="dxa"/>
            <w:vAlign w:val="center"/>
          </w:tcPr>
          <w:p w:rsidR="0019412F" w:rsidRDefault="0019412F">
            <w:pPr>
              <w:jc w:val="center"/>
              <w:rPr>
                <w:color w:val="000000"/>
                <w:sz w:val="24"/>
              </w:rPr>
            </w:pPr>
            <w:r>
              <w:rPr>
                <w:color w:val="000000"/>
              </w:rPr>
              <w:t>SZBZBZ_F</w:t>
            </w:r>
          </w:p>
        </w:tc>
      </w:tr>
      <w:tr w:rsidR="0019412F">
        <w:trPr>
          <w:trHeight w:val="493"/>
        </w:trPr>
        <w:tc>
          <w:tcPr>
            <w:tcW w:w="643" w:type="dxa"/>
            <w:vAlign w:val="center"/>
          </w:tcPr>
          <w:p w:rsidR="0019412F" w:rsidRDefault="0019412F" w:rsidP="00F7267E">
            <w:pPr>
              <w:jc w:val="center"/>
              <w:rPr>
                <w:sz w:val="24"/>
              </w:rPr>
            </w:pPr>
            <w:r>
              <w:rPr>
                <w:rFonts w:hint="eastAsia"/>
                <w:sz w:val="24"/>
              </w:rPr>
              <w:t>7</w:t>
            </w:r>
          </w:p>
        </w:tc>
        <w:tc>
          <w:tcPr>
            <w:tcW w:w="2500" w:type="dxa"/>
            <w:gridSpan w:val="2"/>
            <w:vAlign w:val="center"/>
          </w:tcPr>
          <w:p w:rsidR="0019412F" w:rsidRDefault="0019412F" w:rsidP="00F7267E">
            <w:pPr>
              <w:rPr>
                <w:sz w:val="24"/>
              </w:rPr>
            </w:pPr>
            <w:r>
              <w:rPr>
                <w:rFonts w:hint="eastAsia"/>
                <w:sz w:val="24"/>
              </w:rPr>
              <w:t>限宽门</w:t>
            </w:r>
          </w:p>
        </w:tc>
        <w:tc>
          <w:tcPr>
            <w:tcW w:w="2216" w:type="dxa"/>
            <w:vAlign w:val="center"/>
          </w:tcPr>
          <w:p w:rsidR="0019412F" w:rsidRDefault="0019412F">
            <w:pPr>
              <w:jc w:val="center"/>
              <w:rPr>
                <w:color w:val="000000"/>
                <w:sz w:val="24"/>
              </w:rPr>
            </w:pPr>
            <w:r>
              <w:rPr>
                <w:color w:val="000000"/>
              </w:rPr>
              <w:t>SZBZ_G_1</w:t>
            </w:r>
          </w:p>
        </w:tc>
        <w:tc>
          <w:tcPr>
            <w:tcW w:w="1787" w:type="dxa"/>
            <w:vAlign w:val="center"/>
          </w:tcPr>
          <w:p w:rsidR="0019412F" w:rsidRDefault="0019412F">
            <w:pPr>
              <w:jc w:val="center"/>
              <w:rPr>
                <w:color w:val="000000"/>
                <w:sz w:val="24"/>
              </w:rPr>
            </w:pPr>
            <w:r>
              <w:rPr>
                <w:color w:val="000000"/>
              </w:rPr>
              <w:t>SZBZ_G_2</w:t>
            </w:r>
          </w:p>
        </w:tc>
        <w:tc>
          <w:tcPr>
            <w:tcW w:w="1787" w:type="dxa"/>
            <w:vAlign w:val="center"/>
          </w:tcPr>
          <w:p w:rsidR="0019412F" w:rsidRDefault="0019412F">
            <w:pPr>
              <w:jc w:val="center"/>
              <w:rPr>
                <w:color w:val="000000"/>
                <w:sz w:val="24"/>
              </w:rPr>
            </w:pPr>
            <w:r>
              <w:rPr>
                <w:color w:val="000000"/>
              </w:rPr>
              <w:t>SZBZBZ_G</w:t>
            </w:r>
          </w:p>
        </w:tc>
      </w:tr>
      <w:tr w:rsidR="0019412F">
        <w:trPr>
          <w:trHeight w:val="526"/>
        </w:trPr>
        <w:tc>
          <w:tcPr>
            <w:tcW w:w="643" w:type="dxa"/>
            <w:vAlign w:val="center"/>
          </w:tcPr>
          <w:p w:rsidR="0019412F" w:rsidRDefault="0019412F" w:rsidP="00F7267E">
            <w:pPr>
              <w:jc w:val="center"/>
              <w:rPr>
                <w:sz w:val="24"/>
              </w:rPr>
            </w:pPr>
            <w:r>
              <w:rPr>
                <w:rFonts w:hint="eastAsia"/>
                <w:sz w:val="24"/>
              </w:rPr>
              <w:t>8</w:t>
            </w:r>
          </w:p>
        </w:tc>
        <w:tc>
          <w:tcPr>
            <w:tcW w:w="2500" w:type="dxa"/>
            <w:gridSpan w:val="2"/>
            <w:vAlign w:val="center"/>
          </w:tcPr>
          <w:p w:rsidR="0019412F" w:rsidRDefault="0019412F" w:rsidP="00F7267E">
            <w:pPr>
              <w:rPr>
                <w:sz w:val="24"/>
              </w:rPr>
            </w:pPr>
            <w:r>
              <w:rPr>
                <w:rFonts w:hint="eastAsia"/>
                <w:sz w:val="24"/>
              </w:rPr>
              <w:t>百米加减档</w:t>
            </w:r>
          </w:p>
        </w:tc>
        <w:tc>
          <w:tcPr>
            <w:tcW w:w="2216" w:type="dxa"/>
            <w:vAlign w:val="center"/>
          </w:tcPr>
          <w:p w:rsidR="0019412F" w:rsidRDefault="0019412F">
            <w:pPr>
              <w:jc w:val="center"/>
              <w:rPr>
                <w:color w:val="000000"/>
                <w:sz w:val="24"/>
              </w:rPr>
            </w:pPr>
            <w:r>
              <w:rPr>
                <w:color w:val="000000"/>
              </w:rPr>
              <w:t>SZBZ_H_1</w:t>
            </w:r>
          </w:p>
        </w:tc>
        <w:tc>
          <w:tcPr>
            <w:tcW w:w="1787" w:type="dxa"/>
            <w:vAlign w:val="center"/>
          </w:tcPr>
          <w:p w:rsidR="0019412F" w:rsidRDefault="0019412F">
            <w:pPr>
              <w:jc w:val="center"/>
              <w:rPr>
                <w:color w:val="000000"/>
                <w:sz w:val="24"/>
              </w:rPr>
            </w:pPr>
            <w:r>
              <w:rPr>
                <w:color w:val="000000"/>
              </w:rPr>
              <w:t>SZBZ_H_2</w:t>
            </w:r>
          </w:p>
        </w:tc>
        <w:tc>
          <w:tcPr>
            <w:tcW w:w="1787" w:type="dxa"/>
            <w:vAlign w:val="center"/>
          </w:tcPr>
          <w:p w:rsidR="0019412F" w:rsidRDefault="0019412F">
            <w:pPr>
              <w:jc w:val="center"/>
              <w:rPr>
                <w:color w:val="000000"/>
                <w:sz w:val="24"/>
              </w:rPr>
            </w:pPr>
            <w:r>
              <w:rPr>
                <w:color w:val="000000"/>
              </w:rPr>
              <w:t>SZBZBZ_H</w:t>
            </w:r>
          </w:p>
        </w:tc>
      </w:tr>
      <w:tr w:rsidR="0019412F">
        <w:trPr>
          <w:trHeight w:val="493"/>
        </w:trPr>
        <w:tc>
          <w:tcPr>
            <w:tcW w:w="643" w:type="dxa"/>
            <w:vAlign w:val="center"/>
          </w:tcPr>
          <w:p w:rsidR="0019412F" w:rsidRDefault="0019412F" w:rsidP="00F7267E">
            <w:pPr>
              <w:jc w:val="center"/>
              <w:rPr>
                <w:sz w:val="24"/>
              </w:rPr>
            </w:pPr>
            <w:r>
              <w:rPr>
                <w:rFonts w:hint="eastAsia"/>
                <w:sz w:val="24"/>
              </w:rPr>
              <w:t>9</w:t>
            </w:r>
          </w:p>
        </w:tc>
        <w:tc>
          <w:tcPr>
            <w:tcW w:w="2500" w:type="dxa"/>
            <w:gridSpan w:val="2"/>
            <w:vAlign w:val="center"/>
          </w:tcPr>
          <w:p w:rsidR="0019412F" w:rsidRDefault="0019412F" w:rsidP="00F7267E">
            <w:pPr>
              <w:rPr>
                <w:sz w:val="24"/>
              </w:rPr>
            </w:pPr>
            <w:r>
              <w:rPr>
                <w:rFonts w:hint="eastAsia"/>
                <w:sz w:val="24"/>
              </w:rPr>
              <w:t>起伏路</w:t>
            </w:r>
          </w:p>
        </w:tc>
        <w:tc>
          <w:tcPr>
            <w:tcW w:w="2216" w:type="dxa"/>
            <w:vAlign w:val="center"/>
          </w:tcPr>
          <w:p w:rsidR="0019412F" w:rsidRDefault="0019412F">
            <w:pPr>
              <w:jc w:val="center"/>
              <w:rPr>
                <w:color w:val="000000"/>
                <w:sz w:val="24"/>
              </w:rPr>
            </w:pPr>
            <w:r>
              <w:rPr>
                <w:color w:val="000000"/>
              </w:rPr>
              <w:t>SZBZ_I_1</w:t>
            </w:r>
          </w:p>
        </w:tc>
        <w:tc>
          <w:tcPr>
            <w:tcW w:w="1787" w:type="dxa"/>
            <w:vAlign w:val="center"/>
          </w:tcPr>
          <w:p w:rsidR="0019412F" w:rsidRDefault="0019412F">
            <w:pPr>
              <w:jc w:val="center"/>
              <w:rPr>
                <w:color w:val="000000"/>
                <w:sz w:val="24"/>
              </w:rPr>
            </w:pPr>
            <w:r>
              <w:rPr>
                <w:color w:val="000000"/>
              </w:rPr>
              <w:t>SZBZ_I_2</w:t>
            </w:r>
          </w:p>
        </w:tc>
        <w:tc>
          <w:tcPr>
            <w:tcW w:w="1787" w:type="dxa"/>
            <w:vAlign w:val="center"/>
          </w:tcPr>
          <w:p w:rsidR="0019412F" w:rsidRDefault="0019412F">
            <w:pPr>
              <w:jc w:val="center"/>
              <w:rPr>
                <w:color w:val="000000"/>
                <w:sz w:val="24"/>
              </w:rPr>
            </w:pPr>
            <w:r>
              <w:rPr>
                <w:color w:val="000000"/>
              </w:rPr>
              <w:t>SZBZBZ_I</w:t>
            </w:r>
          </w:p>
        </w:tc>
      </w:tr>
      <w:tr w:rsidR="0019412F">
        <w:trPr>
          <w:trHeight w:val="493"/>
        </w:trPr>
        <w:tc>
          <w:tcPr>
            <w:tcW w:w="643" w:type="dxa"/>
            <w:vAlign w:val="center"/>
          </w:tcPr>
          <w:p w:rsidR="0019412F" w:rsidRDefault="0019412F" w:rsidP="00F7267E">
            <w:pPr>
              <w:jc w:val="center"/>
              <w:rPr>
                <w:sz w:val="24"/>
              </w:rPr>
            </w:pPr>
            <w:r>
              <w:rPr>
                <w:rFonts w:hint="eastAsia"/>
                <w:sz w:val="24"/>
              </w:rPr>
              <w:t>10</w:t>
            </w:r>
          </w:p>
        </w:tc>
        <w:tc>
          <w:tcPr>
            <w:tcW w:w="2500" w:type="dxa"/>
            <w:gridSpan w:val="2"/>
            <w:vAlign w:val="center"/>
          </w:tcPr>
          <w:p w:rsidR="0019412F" w:rsidRDefault="0019412F" w:rsidP="00F7267E">
            <w:pPr>
              <w:rPr>
                <w:sz w:val="24"/>
              </w:rPr>
            </w:pPr>
            <w:r>
              <w:rPr>
                <w:rFonts w:hint="eastAsia"/>
                <w:sz w:val="24"/>
              </w:rPr>
              <w:t>曲线行驶</w:t>
            </w:r>
          </w:p>
        </w:tc>
        <w:tc>
          <w:tcPr>
            <w:tcW w:w="2216" w:type="dxa"/>
            <w:vAlign w:val="center"/>
          </w:tcPr>
          <w:p w:rsidR="0019412F" w:rsidRDefault="0019412F">
            <w:pPr>
              <w:jc w:val="center"/>
              <w:rPr>
                <w:color w:val="000000"/>
                <w:sz w:val="24"/>
              </w:rPr>
            </w:pPr>
            <w:r>
              <w:rPr>
                <w:color w:val="000000"/>
              </w:rPr>
              <w:t>SZBZ_J_1</w:t>
            </w:r>
          </w:p>
        </w:tc>
        <w:tc>
          <w:tcPr>
            <w:tcW w:w="1787" w:type="dxa"/>
            <w:vAlign w:val="center"/>
          </w:tcPr>
          <w:p w:rsidR="0019412F" w:rsidRDefault="0019412F">
            <w:pPr>
              <w:jc w:val="center"/>
              <w:rPr>
                <w:color w:val="000000"/>
                <w:sz w:val="24"/>
              </w:rPr>
            </w:pPr>
            <w:r>
              <w:rPr>
                <w:color w:val="000000"/>
              </w:rPr>
              <w:t>SZBZ_J_2</w:t>
            </w:r>
          </w:p>
        </w:tc>
        <w:tc>
          <w:tcPr>
            <w:tcW w:w="1787" w:type="dxa"/>
            <w:vAlign w:val="center"/>
          </w:tcPr>
          <w:p w:rsidR="0019412F" w:rsidRDefault="0019412F">
            <w:pPr>
              <w:jc w:val="center"/>
              <w:rPr>
                <w:color w:val="000000"/>
                <w:sz w:val="24"/>
              </w:rPr>
            </w:pPr>
            <w:r>
              <w:rPr>
                <w:color w:val="000000"/>
              </w:rPr>
              <w:t>SZBZBZ_J</w:t>
            </w:r>
          </w:p>
        </w:tc>
      </w:tr>
      <w:tr w:rsidR="00F7267E">
        <w:trPr>
          <w:cantSplit/>
          <w:trHeight w:val="493"/>
        </w:trPr>
        <w:tc>
          <w:tcPr>
            <w:tcW w:w="2628" w:type="dxa"/>
            <w:gridSpan w:val="2"/>
            <w:vAlign w:val="center"/>
          </w:tcPr>
          <w:p w:rsidR="00F7267E" w:rsidRDefault="00F7267E" w:rsidP="00F7267E">
            <w:pPr>
              <w:jc w:val="center"/>
              <w:rPr>
                <w:sz w:val="24"/>
              </w:rPr>
            </w:pPr>
            <w:r>
              <w:rPr>
                <w:rFonts w:hint="eastAsia"/>
                <w:sz w:val="24"/>
              </w:rPr>
              <w:t>单位负责人签字</w:t>
            </w:r>
          </w:p>
        </w:tc>
        <w:tc>
          <w:tcPr>
            <w:tcW w:w="6305" w:type="dxa"/>
            <w:gridSpan w:val="4"/>
            <w:vAlign w:val="center"/>
          </w:tcPr>
          <w:p w:rsidR="00F7267E" w:rsidRDefault="00F7267E" w:rsidP="00F7267E">
            <w:pPr>
              <w:jc w:val="center"/>
              <w:rPr>
                <w:sz w:val="24"/>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r w:rsidR="00F7267E">
        <w:trPr>
          <w:cantSplit/>
          <w:trHeight w:val="493"/>
        </w:trPr>
        <w:tc>
          <w:tcPr>
            <w:tcW w:w="2628" w:type="dxa"/>
            <w:gridSpan w:val="2"/>
            <w:vAlign w:val="center"/>
          </w:tcPr>
          <w:p w:rsidR="00F7267E" w:rsidRDefault="00F7267E" w:rsidP="00F7267E">
            <w:pPr>
              <w:jc w:val="center"/>
              <w:rPr>
                <w:sz w:val="24"/>
              </w:rPr>
            </w:pPr>
            <w:r>
              <w:rPr>
                <w:rFonts w:hint="eastAsia"/>
                <w:sz w:val="24"/>
              </w:rPr>
              <w:t>审验人签字</w:t>
            </w:r>
          </w:p>
        </w:tc>
        <w:tc>
          <w:tcPr>
            <w:tcW w:w="6305" w:type="dxa"/>
            <w:gridSpan w:val="4"/>
            <w:vAlign w:val="center"/>
          </w:tcPr>
          <w:p w:rsidR="00F7267E" w:rsidRDefault="00F7267E" w:rsidP="00F7267E">
            <w:pPr>
              <w:jc w:val="center"/>
              <w:rPr>
                <w:sz w:val="24"/>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F7267E" w:rsidRDefault="00F7267E" w:rsidP="00F7267E">
      <w:pPr>
        <w:rPr>
          <w:b/>
          <w:bCs/>
          <w:sz w:val="28"/>
        </w:rPr>
      </w:pPr>
    </w:p>
    <w:p w:rsidR="00F7267E" w:rsidRDefault="00F7267E" w:rsidP="00F7267E">
      <w:pPr>
        <w:rPr>
          <w:b/>
          <w:bCs/>
          <w:sz w:val="28"/>
        </w:rPr>
      </w:pPr>
    </w:p>
    <w:p w:rsidR="00F7267E" w:rsidRDefault="00F7267E" w:rsidP="00F7267E">
      <w:pPr>
        <w:rPr>
          <w:b/>
          <w:bCs/>
          <w:sz w:val="28"/>
        </w:rPr>
      </w:pPr>
      <w:r>
        <w:rPr>
          <w:rFonts w:hint="eastAsia"/>
          <w:b/>
          <w:bCs/>
          <w:sz w:val="28"/>
        </w:rPr>
        <w:t>表</w:t>
      </w:r>
      <w:r>
        <w:rPr>
          <w:rFonts w:hint="eastAsia"/>
          <w:b/>
          <w:bCs/>
          <w:sz w:val="28"/>
        </w:rPr>
        <w:t>3-3</w:t>
      </w:r>
      <w:r>
        <w:rPr>
          <w:rFonts w:hint="eastAsia"/>
          <w:b/>
          <w:bCs/>
          <w:sz w:val="28"/>
        </w:rPr>
        <w:t>：</w:t>
      </w:r>
    </w:p>
    <w:p w:rsidR="00F7267E" w:rsidRDefault="00F7267E" w:rsidP="00F7267E">
      <w:pPr>
        <w:tabs>
          <w:tab w:val="center" w:pos="4394"/>
        </w:tabs>
        <w:jc w:val="left"/>
        <w:rPr>
          <w:b/>
          <w:bCs/>
          <w:sz w:val="28"/>
        </w:rPr>
      </w:pPr>
      <w:r>
        <w:rPr>
          <w:rFonts w:hint="eastAsia"/>
          <w:b/>
          <w:bCs/>
        </w:rPr>
        <w:t>培训机构（盖章）：</w:t>
      </w:r>
      <w:r>
        <w:rPr>
          <w:sz w:val="28"/>
        </w:rPr>
        <w:tab/>
      </w:r>
      <w:r>
        <w:rPr>
          <w:rFonts w:hint="eastAsia"/>
          <w:b/>
          <w:bCs/>
          <w:sz w:val="28"/>
        </w:rPr>
        <w:t>场</w:t>
      </w:r>
      <w:r>
        <w:rPr>
          <w:rFonts w:hint="eastAsia"/>
          <w:b/>
          <w:bCs/>
          <w:sz w:val="28"/>
        </w:rPr>
        <w:t xml:space="preserve"> </w:t>
      </w:r>
      <w:r>
        <w:rPr>
          <w:rFonts w:hint="eastAsia"/>
          <w:b/>
          <w:bCs/>
          <w:sz w:val="28"/>
        </w:rPr>
        <w:t>地</w:t>
      </w:r>
      <w:r>
        <w:rPr>
          <w:rFonts w:hint="eastAsia"/>
          <w:b/>
          <w:bCs/>
          <w:sz w:val="28"/>
        </w:rPr>
        <w:t xml:space="preserve"> </w:t>
      </w:r>
      <w:r>
        <w:rPr>
          <w:rFonts w:hint="eastAsia"/>
          <w:b/>
          <w:bCs/>
          <w:sz w:val="28"/>
        </w:rPr>
        <w:t>平</w:t>
      </w:r>
      <w:r>
        <w:rPr>
          <w:rFonts w:hint="eastAsia"/>
          <w:b/>
          <w:bCs/>
          <w:sz w:val="28"/>
        </w:rPr>
        <w:t xml:space="preserve"> </w:t>
      </w:r>
      <w:r>
        <w:rPr>
          <w:rFonts w:hint="eastAsia"/>
          <w:b/>
          <w:bCs/>
          <w:sz w:val="28"/>
        </w:rPr>
        <w:t>面</w:t>
      </w:r>
      <w:r>
        <w:rPr>
          <w:rFonts w:hint="eastAsia"/>
          <w:b/>
          <w:bCs/>
          <w:sz w:val="28"/>
        </w:rPr>
        <w:t xml:space="preserve"> </w:t>
      </w:r>
      <w:r>
        <w:rPr>
          <w:rFonts w:hint="eastAsia"/>
          <w:b/>
          <w:bCs/>
          <w:sz w:val="28"/>
        </w:rPr>
        <w:t>图</w:t>
      </w:r>
    </w:p>
    <w:tbl>
      <w:tblPr>
        <w:tblW w:w="9295"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000" w:firstRow="0" w:lastRow="0" w:firstColumn="0" w:lastColumn="0" w:noHBand="0" w:noVBand="0"/>
      </w:tblPr>
      <w:tblGrid>
        <w:gridCol w:w="9295"/>
      </w:tblGrid>
      <w:tr w:rsidR="00F7267E">
        <w:trPr>
          <w:trHeight w:val="12224"/>
        </w:trPr>
        <w:tc>
          <w:tcPr>
            <w:tcW w:w="9295" w:type="dxa"/>
          </w:tcPr>
          <w:p w:rsidR="00F7267E" w:rsidRDefault="00F7267E" w:rsidP="00F7267E">
            <w:pPr>
              <w:jc w:val="center"/>
              <w:rPr>
                <w:sz w:val="28"/>
              </w:rPr>
            </w:pPr>
          </w:p>
        </w:tc>
      </w:tr>
    </w:tbl>
    <w:p w:rsidR="00F7267E" w:rsidRDefault="00F7267E" w:rsidP="00F7267E">
      <w:pPr>
        <w:rPr>
          <w:b/>
          <w:bCs/>
        </w:rPr>
      </w:pPr>
      <w:r>
        <w:rPr>
          <w:rFonts w:hint="eastAsia"/>
          <w:b/>
          <w:bCs/>
        </w:rPr>
        <w:t>备注：需提供</w:t>
      </w:r>
      <w:r>
        <w:rPr>
          <w:rFonts w:hint="eastAsia"/>
          <w:b/>
          <w:bCs/>
        </w:rPr>
        <w:t>A4</w:t>
      </w:r>
      <w:r>
        <w:rPr>
          <w:rFonts w:hint="eastAsia"/>
          <w:b/>
          <w:bCs/>
        </w:rPr>
        <w:t>大小场地黑白平面图一份</w:t>
      </w:r>
    </w:p>
    <w:p w:rsidR="00F7267E" w:rsidRDefault="00F7267E" w:rsidP="00F7267E">
      <w:pPr>
        <w:rPr>
          <w:b/>
          <w:bCs/>
          <w:sz w:val="28"/>
        </w:rPr>
      </w:pPr>
    </w:p>
    <w:p w:rsidR="00F7267E" w:rsidRDefault="00F7267E" w:rsidP="00F7267E">
      <w:pPr>
        <w:rPr>
          <w:b/>
          <w:bCs/>
          <w:sz w:val="28"/>
        </w:rPr>
      </w:pPr>
    </w:p>
    <w:p w:rsidR="00F7267E" w:rsidRDefault="00F7267E" w:rsidP="00F7267E">
      <w:pPr>
        <w:rPr>
          <w:b/>
          <w:bCs/>
          <w:sz w:val="28"/>
        </w:rPr>
      </w:pPr>
      <w:r>
        <w:rPr>
          <w:rFonts w:hint="eastAsia"/>
          <w:b/>
          <w:bCs/>
          <w:sz w:val="28"/>
        </w:rPr>
        <w:t>表</w:t>
      </w:r>
      <w:r>
        <w:rPr>
          <w:rFonts w:hint="eastAsia"/>
          <w:b/>
          <w:bCs/>
          <w:sz w:val="28"/>
        </w:rPr>
        <w:t>3-4</w:t>
      </w:r>
      <w:r>
        <w:rPr>
          <w:rFonts w:hint="eastAsia"/>
          <w:b/>
          <w:bCs/>
          <w:sz w:val="28"/>
        </w:rPr>
        <w:t>：</w:t>
      </w:r>
    </w:p>
    <w:p w:rsidR="00F7267E" w:rsidRDefault="00F7267E" w:rsidP="00F7267E">
      <w:pPr>
        <w:tabs>
          <w:tab w:val="center" w:pos="4394"/>
        </w:tabs>
        <w:jc w:val="left"/>
        <w:rPr>
          <w:b/>
          <w:bCs/>
          <w:sz w:val="28"/>
        </w:rPr>
      </w:pPr>
      <w:r>
        <w:rPr>
          <w:rFonts w:hint="eastAsia"/>
          <w:b/>
          <w:bCs/>
        </w:rPr>
        <w:t>培训机构（盖章）：</w:t>
      </w:r>
      <w:r>
        <w:rPr>
          <w:sz w:val="28"/>
        </w:rPr>
        <w:tab/>
      </w:r>
      <w:r>
        <w:rPr>
          <w:rFonts w:hint="eastAsia"/>
          <w:b/>
          <w:bCs/>
          <w:sz w:val="28"/>
        </w:rPr>
        <w:t>场</w:t>
      </w:r>
      <w:ins w:id="3" w:author="name" w:date="2004-10-15T16:07:00Z">
        <w:r>
          <w:rPr>
            <w:rFonts w:hint="eastAsia"/>
            <w:b/>
            <w:bCs/>
            <w:sz w:val="28"/>
          </w:rPr>
          <w:t xml:space="preserve"> </w:t>
        </w:r>
      </w:ins>
      <w:r>
        <w:rPr>
          <w:rFonts w:hint="eastAsia"/>
          <w:b/>
          <w:bCs/>
          <w:sz w:val="28"/>
        </w:rPr>
        <w:t xml:space="preserve"> </w:t>
      </w:r>
      <w:r>
        <w:rPr>
          <w:rFonts w:hint="eastAsia"/>
          <w:b/>
          <w:bCs/>
          <w:sz w:val="28"/>
        </w:rPr>
        <w:t>地</w:t>
      </w:r>
      <w:r>
        <w:rPr>
          <w:rFonts w:hint="eastAsia"/>
          <w:b/>
          <w:bCs/>
          <w:sz w:val="28"/>
        </w:rPr>
        <w:t xml:space="preserve"> </w:t>
      </w:r>
      <w:ins w:id="4" w:author="name" w:date="2004-10-15T16:07:00Z">
        <w:r>
          <w:rPr>
            <w:rFonts w:hint="eastAsia"/>
            <w:b/>
            <w:bCs/>
            <w:sz w:val="28"/>
          </w:rPr>
          <w:t xml:space="preserve"> </w:t>
        </w:r>
      </w:ins>
      <w:r>
        <w:rPr>
          <w:rFonts w:hint="eastAsia"/>
          <w:b/>
          <w:bCs/>
          <w:sz w:val="28"/>
        </w:rPr>
        <w:t>效</w:t>
      </w:r>
      <w:r>
        <w:rPr>
          <w:rFonts w:hint="eastAsia"/>
          <w:b/>
          <w:bCs/>
          <w:sz w:val="28"/>
        </w:rPr>
        <w:t xml:space="preserve"> </w:t>
      </w:r>
      <w:ins w:id="5" w:author="name" w:date="2004-10-15T16:07:00Z">
        <w:r>
          <w:rPr>
            <w:rFonts w:hint="eastAsia"/>
            <w:b/>
            <w:bCs/>
            <w:sz w:val="28"/>
          </w:rPr>
          <w:t xml:space="preserve"> </w:t>
        </w:r>
      </w:ins>
      <w:r>
        <w:rPr>
          <w:rFonts w:hint="eastAsia"/>
          <w:b/>
          <w:bCs/>
          <w:sz w:val="28"/>
        </w:rPr>
        <w:t>果</w:t>
      </w:r>
      <w:ins w:id="6" w:author="name" w:date="2004-10-15T16:07:00Z">
        <w:r>
          <w:rPr>
            <w:rFonts w:hint="eastAsia"/>
            <w:b/>
            <w:bCs/>
            <w:sz w:val="28"/>
          </w:rPr>
          <w:t xml:space="preserve"> </w:t>
        </w:r>
      </w:ins>
      <w:r>
        <w:rPr>
          <w:rFonts w:hint="eastAsia"/>
          <w:b/>
          <w:bCs/>
          <w:sz w:val="28"/>
        </w:rPr>
        <w:t xml:space="preserve"> </w:t>
      </w:r>
      <w:r>
        <w:rPr>
          <w:rFonts w:hint="eastAsia"/>
          <w:b/>
          <w:bCs/>
          <w:sz w:val="28"/>
        </w:rPr>
        <w:t>图</w:t>
      </w:r>
    </w:p>
    <w:tbl>
      <w:tblPr>
        <w:tblW w:w="9112"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000" w:firstRow="0" w:lastRow="0" w:firstColumn="0" w:lastColumn="0" w:noHBand="0" w:noVBand="0"/>
      </w:tblPr>
      <w:tblGrid>
        <w:gridCol w:w="9112"/>
      </w:tblGrid>
      <w:tr w:rsidR="00F7267E">
        <w:trPr>
          <w:trHeight w:val="12254"/>
        </w:trPr>
        <w:tc>
          <w:tcPr>
            <w:tcW w:w="9112" w:type="dxa"/>
          </w:tcPr>
          <w:p w:rsidR="00F7267E" w:rsidRDefault="00F7267E" w:rsidP="00F7267E">
            <w:pPr>
              <w:jc w:val="center"/>
              <w:rPr>
                <w:sz w:val="28"/>
              </w:rPr>
            </w:pPr>
          </w:p>
        </w:tc>
      </w:tr>
    </w:tbl>
    <w:p w:rsidR="00F7267E" w:rsidRDefault="00F7267E" w:rsidP="00F7267E">
      <w:pPr>
        <w:rPr>
          <w:sz w:val="28"/>
        </w:rPr>
      </w:pPr>
      <w:r>
        <w:rPr>
          <w:rFonts w:hint="eastAsia"/>
          <w:b/>
          <w:bCs/>
        </w:rPr>
        <w:t>备注：需提供</w:t>
      </w:r>
      <w:r>
        <w:rPr>
          <w:rFonts w:hint="eastAsia"/>
          <w:b/>
          <w:bCs/>
        </w:rPr>
        <w:t>A4</w:t>
      </w:r>
      <w:r>
        <w:rPr>
          <w:rFonts w:hint="eastAsia"/>
          <w:b/>
          <w:bCs/>
        </w:rPr>
        <w:t>大小场地效果一份</w:t>
      </w:r>
    </w:p>
    <w:p w:rsidR="00F7267E" w:rsidRDefault="00F7267E" w:rsidP="00F7267E">
      <w:pPr>
        <w:rPr>
          <w:b/>
          <w:bCs/>
          <w:sz w:val="28"/>
        </w:rPr>
      </w:pPr>
    </w:p>
    <w:p w:rsidR="00F7267E" w:rsidRDefault="00F7267E" w:rsidP="00F7267E">
      <w:pPr>
        <w:rPr>
          <w:b/>
          <w:bCs/>
          <w:sz w:val="28"/>
        </w:rPr>
      </w:pPr>
    </w:p>
    <w:p w:rsidR="00F7267E" w:rsidRDefault="00F7267E" w:rsidP="00F7267E">
      <w:pPr>
        <w:rPr>
          <w:b/>
          <w:bCs/>
          <w:sz w:val="28"/>
        </w:rPr>
      </w:pPr>
      <w:r>
        <w:rPr>
          <w:rFonts w:hint="eastAsia"/>
          <w:b/>
          <w:bCs/>
          <w:sz w:val="28"/>
        </w:rPr>
        <w:t>表</w:t>
      </w:r>
      <w:r>
        <w:rPr>
          <w:rFonts w:hint="eastAsia"/>
          <w:b/>
          <w:bCs/>
          <w:sz w:val="28"/>
        </w:rPr>
        <w:t>3-5</w:t>
      </w:r>
    </w:p>
    <w:p w:rsidR="00F7267E" w:rsidRDefault="00F7267E" w:rsidP="00F7267E">
      <w:pPr>
        <w:tabs>
          <w:tab w:val="center" w:pos="4394"/>
        </w:tabs>
        <w:jc w:val="left"/>
        <w:rPr>
          <w:b/>
          <w:bCs/>
          <w:sz w:val="28"/>
        </w:rPr>
      </w:pPr>
      <w:r>
        <w:rPr>
          <w:rFonts w:hint="eastAsia"/>
          <w:b/>
          <w:bCs/>
        </w:rPr>
        <w:t>培训机构（盖章）：</w:t>
      </w:r>
      <w:r>
        <w:rPr>
          <w:b/>
          <w:bCs/>
          <w:sz w:val="28"/>
        </w:rPr>
        <w:tab/>
      </w:r>
      <w:r>
        <w:rPr>
          <w:rFonts w:hint="eastAsia"/>
          <w:b/>
          <w:bCs/>
          <w:sz w:val="28"/>
        </w:rPr>
        <w:t>教练车辆登记表</w:t>
      </w:r>
    </w:p>
    <w:tbl>
      <w:tblPr>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1388"/>
        <w:gridCol w:w="1047"/>
        <w:gridCol w:w="1113"/>
        <w:gridCol w:w="1059"/>
        <w:gridCol w:w="1003"/>
        <w:gridCol w:w="1417"/>
        <w:gridCol w:w="912"/>
      </w:tblGrid>
      <w:tr w:rsidR="00F7267E" w:rsidTr="00F57ADB">
        <w:trPr>
          <w:trHeight w:val="1720"/>
        </w:trPr>
        <w:tc>
          <w:tcPr>
            <w:tcW w:w="1190" w:type="dxa"/>
            <w:vAlign w:val="center"/>
          </w:tcPr>
          <w:p w:rsidR="00F7267E" w:rsidRDefault="00F7267E" w:rsidP="00F7267E">
            <w:pPr>
              <w:jc w:val="center"/>
              <w:rPr>
                <w:b/>
                <w:bCs/>
                <w:sz w:val="24"/>
              </w:rPr>
            </w:pPr>
            <w:r>
              <w:rPr>
                <w:rFonts w:hint="eastAsia"/>
                <w:b/>
                <w:bCs/>
                <w:sz w:val="24"/>
              </w:rPr>
              <w:lastRenderedPageBreak/>
              <w:t>序号</w:t>
            </w:r>
          </w:p>
        </w:tc>
        <w:tc>
          <w:tcPr>
            <w:tcW w:w="1388" w:type="dxa"/>
            <w:vAlign w:val="center"/>
          </w:tcPr>
          <w:p w:rsidR="00F7267E" w:rsidRDefault="00F7267E" w:rsidP="00F7267E">
            <w:pPr>
              <w:jc w:val="center"/>
              <w:rPr>
                <w:b/>
                <w:bCs/>
                <w:sz w:val="24"/>
              </w:rPr>
            </w:pPr>
            <w:r>
              <w:rPr>
                <w:rFonts w:hint="eastAsia"/>
                <w:b/>
                <w:bCs/>
                <w:sz w:val="24"/>
              </w:rPr>
              <w:t>教练车牌号</w:t>
            </w:r>
          </w:p>
        </w:tc>
        <w:tc>
          <w:tcPr>
            <w:tcW w:w="1047" w:type="dxa"/>
            <w:vAlign w:val="center"/>
          </w:tcPr>
          <w:p w:rsidR="00F7267E" w:rsidRDefault="00F7267E" w:rsidP="00F7267E">
            <w:pPr>
              <w:jc w:val="center"/>
              <w:rPr>
                <w:b/>
                <w:bCs/>
                <w:sz w:val="24"/>
              </w:rPr>
            </w:pPr>
            <w:r>
              <w:rPr>
                <w:rFonts w:hint="eastAsia"/>
                <w:b/>
                <w:bCs/>
                <w:sz w:val="24"/>
              </w:rPr>
              <w:t>厂牌</w:t>
            </w:r>
          </w:p>
          <w:p w:rsidR="00F7267E" w:rsidRDefault="00F7267E" w:rsidP="00F7267E">
            <w:pPr>
              <w:jc w:val="center"/>
              <w:rPr>
                <w:b/>
                <w:bCs/>
                <w:sz w:val="24"/>
              </w:rPr>
            </w:pPr>
            <w:r>
              <w:rPr>
                <w:rFonts w:hint="eastAsia"/>
                <w:b/>
                <w:bCs/>
                <w:sz w:val="24"/>
              </w:rPr>
              <w:t>型号</w:t>
            </w:r>
          </w:p>
        </w:tc>
        <w:tc>
          <w:tcPr>
            <w:tcW w:w="1113" w:type="dxa"/>
            <w:vAlign w:val="center"/>
          </w:tcPr>
          <w:p w:rsidR="00F7267E" w:rsidRDefault="00F7267E" w:rsidP="00F7267E">
            <w:pPr>
              <w:jc w:val="center"/>
              <w:rPr>
                <w:b/>
                <w:bCs/>
                <w:sz w:val="24"/>
              </w:rPr>
            </w:pPr>
            <w:r>
              <w:rPr>
                <w:rFonts w:hint="eastAsia"/>
                <w:b/>
                <w:bCs/>
                <w:sz w:val="24"/>
              </w:rPr>
              <w:t>发动机</w:t>
            </w:r>
          </w:p>
          <w:p w:rsidR="00F7267E" w:rsidRDefault="00F7267E" w:rsidP="00F7267E">
            <w:pPr>
              <w:jc w:val="center"/>
              <w:rPr>
                <w:b/>
                <w:bCs/>
                <w:sz w:val="24"/>
              </w:rPr>
            </w:pPr>
            <w:r>
              <w:rPr>
                <w:rFonts w:hint="eastAsia"/>
                <w:b/>
                <w:bCs/>
                <w:sz w:val="24"/>
              </w:rPr>
              <w:t>号码</w:t>
            </w:r>
          </w:p>
        </w:tc>
        <w:tc>
          <w:tcPr>
            <w:tcW w:w="1059" w:type="dxa"/>
            <w:vAlign w:val="center"/>
          </w:tcPr>
          <w:p w:rsidR="00F7267E" w:rsidRDefault="00F7267E" w:rsidP="00F7267E">
            <w:pPr>
              <w:jc w:val="center"/>
              <w:rPr>
                <w:b/>
                <w:bCs/>
                <w:sz w:val="24"/>
              </w:rPr>
            </w:pPr>
            <w:r>
              <w:rPr>
                <w:rFonts w:hint="eastAsia"/>
                <w:b/>
                <w:bCs/>
                <w:sz w:val="24"/>
              </w:rPr>
              <w:t>车架</w:t>
            </w:r>
          </w:p>
          <w:p w:rsidR="00F7267E" w:rsidRDefault="00F7267E" w:rsidP="00F7267E">
            <w:pPr>
              <w:jc w:val="center"/>
              <w:rPr>
                <w:b/>
                <w:bCs/>
                <w:sz w:val="24"/>
              </w:rPr>
            </w:pPr>
            <w:r>
              <w:rPr>
                <w:rFonts w:hint="eastAsia"/>
                <w:b/>
                <w:bCs/>
                <w:sz w:val="24"/>
              </w:rPr>
              <w:t>号码</w:t>
            </w:r>
          </w:p>
        </w:tc>
        <w:tc>
          <w:tcPr>
            <w:tcW w:w="1003" w:type="dxa"/>
            <w:vAlign w:val="center"/>
          </w:tcPr>
          <w:p w:rsidR="00F7267E" w:rsidRDefault="00F7267E" w:rsidP="00F7267E">
            <w:pPr>
              <w:jc w:val="center"/>
              <w:rPr>
                <w:b/>
                <w:bCs/>
                <w:sz w:val="24"/>
              </w:rPr>
            </w:pPr>
            <w:r>
              <w:rPr>
                <w:rFonts w:hint="eastAsia"/>
                <w:b/>
                <w:bCs/>
                <w:sz w:val="24"/>
              </w:rPr>
              <w:t>报牌</w:t>
            </w:r>
          </w:p>
          <w:p w:rsidR="00F7267E" w:rsidRDefault="00F7267E" w:rsidP="00F7267E">
            <w:pPr>
              <w:jc w:val="center"/>
              <w:rPr>
                <w:b/>
                <w:bCs/>
                <w:sz w:val="24"/>
              </w:rPr>
            </w:pPr>
            <w:r>
              <w:rPr>
                <w:rFonts w:hint="eastAsia"/>
                <w:b/>
                <w:bCs/>
                <w:sz w:val="24"/>
              </w:rPr>
              <w:t>时间</w:t>
            </w:r>
          </w:p>
        </w:tc>
        <w:tc>
          <w:tcPr>
            <w:tcW w:w="1417" w:type="dxa"/>
            <w:vAlign w:val="center"/>
          </w:tcPr>
          <w:p w:rsidR="00F7267E" w:rsidRDefault="00F7267E" w:rsidP="00F7267E">
            <w:pPr>
              <w:jc w:val="center"/>
              <w:rPr>
                <w:b/>
                <w:bCs/>
                <w:sz w:val="24"/>
              </w:rPr>
            </w:pPr>
            <w:r>
              <w:rPr>
                <w:rFonts w:hint="eastAsia"/>
                <w:b/>
                <w:bCs/>
                <w:sz w:val="24"/>
              </w:rPr>
              <w:t>车辆技术等级评定</w:t>
            </w:r>
          </w:p>
        </w:tc>
        <w:tc>
          <w:tcPr>
            <w:tcW w:w="912" w:type="dxa"/>
            <w:vAlign w:val="center"/>
          </w:tcPr>
          <w:p w:rsidR="00F7267E" w:rsidRDefault="00F7267E" w:rsidP="00F7267E">
            <w:pPr>
              <w:jc w:val="center"/>
              <w:rPr>
                <w:b/>
                <w:bCs/>
                <w:sz w:val="24"/>
              </w:rPr>
            </w:pPr>
            <w:r>
              <w:rPr>
                <w:rFonts w:hint="eastAsia"/>
                <w:b/>
                <w:bCs/>
                <w:sz w:val="24"/>
              </w:rPr>
              <w:t>备注</w:t>
            </w:r>
          </w:p>
        </w:tc>
      </w:tr>
      <w:tr w:rsidR="00F7267E" w:rsidTr="00F57ADB">
        <w:trPr>
          <w:trHeight w:val="832"/>
        </w:trPr>
        <w:tc>
          <w:tcPr>
            <w:tcW w:w="1190" w:type="dxa"/>
            <w:vAlign w:val="center"/>
          </w:tcPr>
          <w:p w:rsidR="00F7267E" w:rsidRDefault="00E55506" w:rsidP="00F7267E">
            <w:pPr>
              <w:jc w:val="center"/>
              <w:rPr>
                <w:b/>
                <w:bCs/>
                <w:sz w:val="24"/>
              </w:rPr>
            </w:pPr>
            <w:r>
              <w:rPr>
                <w:rFonts w:hint="eastAsia"/>
                <w:b/>
                <w:bCs/>
                <w:sz w:val="24"/>
              </w:rPr>
              <w:t>JLCLXH</w:t>
            </w:r>
          </w:p>
        </w:tc>
        <w:tc>
          <w:tcPr>
            <w:tcW w:w="1388" w:type="dxa"/>
            <w:vAlign w:val="center"/>
          </w:tcPr>
          <w:p w:rsidR="00F7267E" w:rsidRDefault="00E55506" w:rsidP="00F7267E">
            <w:pPr>
              <w:jc w:val="center"/>
              <w:rPr>
                <w:b/>
                <w:bCs/>
                <w:sz w:val="24"/>
              </w:rPr>
            </w:pPr>
            <w:r w:rsidRPr="00E55506">
              <w:rPr>
                <w:b/>
                <w:bCs/>
                <w:sz w:val="24"/>
              </w:rPr>
              <w:t>JLCPH</w:t>
            </w:r>
          </w:p>
        </w:tc>
        <w:tc>
          <w:tcPr>
            <w:tcW w:w="1047" w:type="dxa"/>
            <w:vAlign w:val="center"/>
          </w:tcPr>
          <w:p w:rsidR="00F7267E" w:rsidRDefault="00E55506" w:rsidP="00F7267E">
            <w:pPr>
              <w:jc w:val="center"/>
              <w:rPr>
                <w:b/>
                <w:bCs/>
                <w:sz w:val="24"/>
              </w:rPr>
            </w:pPr>
            <w:r w:rsidRPr="00E55506">
              <w:rPr>
                <w:b/>
                <w:bCs/>
                <w:sz w:val="24"/>
              </w:rPr>
              <w:t>CPXH</w:t>
            </w:r>
          </w:p>
        </w:tc>
        <w:tc>
          <w:tcPr>
            <w:tcW w:w="1113" w:type="dxa"/>
            <w:vAlign w:val="center"/>
          </w:tcPr>
          <w:p w:rsidR="00F7267E" w:rsidRDefault="00E55506" w:rsidP="00F7267E">
            <w:pPr>
              <w:jc w:val="center"/>
              <w:rPr>
                <w:b/>
                <w:bCs/>
                <w:sz w:val="24"/>
              </w:rPr>
            </w:pPr>
            <w:r w:rsidRPr="00E55506">
              <w:rPr>
                <w:b/>
                <w:bCs/>
                <w:sz w:val="24"/>
              </w:rPr>
              <w:t>FDJHM</w:t>
            </w:r>
          </w:p>
        </w:tc>
        <w:tc>
          <w:tcPr>
            <w:tcW w:w="1059" w:type="dxa"/>
            <w:vAlign w:val="center"/>
          </w:tcPr>
          <w:p w:rsidR="00F7267E" w:rsidRDefault="00E55506" w:rsidP="00F7267E">
            <w:pPr>
              <w:jc w:val="center"/>
              <w:rPr>
                <w:b/>
                <w:bCs/>
                <w:sz w:val="24"/>
              </w:rPr>
            </w:pPr>
            <w:r w:rsidRPr="00E55506">
              <w:rPr>
                <w:b/>
                <w:bCs/>
                <w:sz w:val="24"/>
              </w:rPr>
              <w:t>CJHM</w:t>
            </w:r>
          </w:p>
        </w:tc>
        <w:tc>
          <w:tcPr>
            <w:tcW w:w="1003" w:type="dxa"/>
            <w:vAlign w:val="center"/>
          </w:tcPr>
          <w:p w:rsidR="00F7267E" w:rsidRDefault="00E55506" w:rsidP="00F7267E">
            <w:pPr>
              <w:jc w:val="center"/>
              <w:rPr>
                <w:b/>
                <w:bCs/>
                <w:sz w:val="24"/>
              </w:rPr>
            </w:pPr>
            <w:r w:rsidRPr="00E55506">
              <w:rPr>
                <w:b/>
                <w:bCs/>
                <w:sz w:val="24"/>
              </w:rPr>
              <w:t>BPSJ</w:t>
            </w:r>
          </w:p>
        </w:tc>
        <w:tc>
          <w:tcPr>
            <w:tcW w:w="1417" w:type="dxa"/>
            <w:vAlign w:val="center"/>
          </w:tcPr>
          <w:p w:rsidR="00F7267E" w:rsidRDefault="00E55506" w:rsidP="00F7267E">
            <w:pPr>
              <w:jc w:val="center"/>
              <w:rPr>
                <w:b/>
                <w:bCs/>
                <w:sz w:val="24"/>
              </w:rPr>
            </w:pPr>
            <w:r w:rsidRPr="00E55506">
              <w:rPr>
                <w:b/>
                <w:bCs/>
                <w:sz w:val="24"/>
              </w:rPr>
              <w:t>CLJSDJPD</w:t>
            </w:r>
          </w:p>
        </w:tc>
        <w:tc>
          <w:tcPr>
            <w:tcW w:w="912" w:type="dxa"/>
            <w:vAlign w:val="center"/>
          </w:tcPr>
          <w:p w:rsidR="00F7267E" w:rsidRDefault="00E55506" w:rsidP="00F7267E">
            <w:pPr>
              <w:jc w:val="center"/>
              <w:rPr>
                <w:b/>
                <w:bCs/>
                <w:sz w:val="24"/>
              </w:rPr>
            </w:pPr>
            <w:r w:rsidRPr="00E55506">
              <w:rPr>
                <w:b/>
                <w:bCs/>
                <w:sz w:val="24"/>
              </w:rPr>
              <w:t>BZ</w:t>
            </w:r>
          </w:p>
        </w:tc>
      </w:tr>
    </w:tbl>
    <w:p w:rsidR="00F57ADB" w:rsidRDefault="00F57ADB"/>
    <w:tbl>
      <w:tblPr>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8"/>
        <w:gridCol w:w="6551"/>
      </w:tblGrid>
      <w:tr w:rsidR="00F7267E" w:rsidTr="00F57ADB">
        <w:trPr>
          <w:cantSplit/>
          <w:trHeight w:val="832"/>
        </w:trPr>
        <w:tc>
          <w:tcPr>
            <w:tcW w:w="2578" w:type="dxa"/>
            <w:vAlign w:val="center"/>
          </w:tcPr>
          <w:p w:rsidR="00F7267E" w:rsidRDefault="00F7267E" w:rsidP="00F7267E">
            <w:pPr>
              <w:jc w:val="center"/>
              <w:rPr>
                <w:sz w:val="24"/>
              </w:rPr>
            </w:pPr>
            <w:r>
              <w:rPr>
                <w:rFonts w:hint="eastAsia"/>
                <w:sz w:val="24"/>
              </w:rPr>
              <w:t>单位负责人签字</w:t>
            </w:r>
          </w:p>
        </w:tc>
        <w:tc>
          <w:tcPr>
            <w:tcW w:w="6551" w:type="dxa"/>
            <w:vAlign w:val="center"/>
          </w:tcPr>
          <w:p w:rsidR="00F7267E" w:rsidRDefault="00F7267E" w:rsidP="00F7267E">
            <w:pPr>
              <w:jc w:val="center"/>
              <w:rPr>
                <w:b/>
                <w:bCs/>
                <w:sz w:val="24"/>
              </w:rPr>
            </w:pPr>
          </w:p>
        </w:tc>
      </w:tr>
      <w:tr w:rsidR="00F7267E" w:rsidTr="00F57ADB">
        <w:trPr>
          <w:cantSplit/>
          <w:trHeight w:val="888"/>
        </w:trPr>
        <w:tc>
          <w:tcPr>
            <w:tcW w:w="2578" w:type="dxa"/>
            <w:vAlign w:val="center"/>
          </w:tcPr>
          <w:p w:rsidR="00F7267E" w:rsidRDefault="00F7267E" w:rsidP="00F7267E">
            <w:pPr>
              <w:jc w:val="center"/>
              <w:rPr>
                <w:sz w:val="24"/>
              </w:rPr>
            </w:pPr>
            <w:r>
              <w:rPr>
                <w:rFonts w:hint="eastAsia"/>
                <w:sz w:val="24"/>
              </w:rPr>
              <w:t>审验人签字</w:t>
            </w:r>
          </w:p>
        </w:tc>
        <w:tc>
          <w:tcPr>
            <w:tcW w:w="6551" w:type="dxa"/>
            <w:vAlign w:val="center"/>
          </w:tcPr>
          <w:p w:rsidR="00F7267E" w:rsidRDefault="00F7267E" w:rsidP="00F7267E">
            <w:pPr>
              <w:jc w:val="center"/>
              <w:rPr>
                <w:b/>
                <w:bCs/>
                <w:sz w:val="24"/>
              </w:rPr>
            </w:pPr>
          </w:p>
        </w:tc>
      </w:tr>
    </w:tbl>
    <w:p w:rsidR="00F7267E" w:rsidRDefault="00F7267E" w:rsidP="00F7267E">
      <w:pPr>
        <w:rPr>
          <w:sz w:val="28"/>
        </w:rPr>
      </w:pPr>
    </w:p>
    <w:p w:rsidR="00F7267E" w:rsidRDefault="00F7267E" w:rsidP="00F7267E">
      <w:pPr>
        <w:rPr>
          <w:b/>
          <w:bCs/>
          <w:sz w:val="28"/>
        </w:rPr>
      </w:pPr>
    </w:p>
    <w:p w:rsidR="00F7267E" w:rsidRDefault="00F7267E" w:rsidP="00F7267E">
      <w:pPr>
        <w:rPr>
          <w:b/>
          <w:bCs/>
          <w:sz w:val="28"/>
        </w:rPr>
      </w:pPr>
    </w:p>
    <w:p w:rsidR="00F7267E" w:rsidRDefault="00F7267E" w:rsidP="00F7267E">
      <w:pPr>
        <w:rPr>
          <w:b/>
          <w:bCs/>
          <w:sz w:val="28"/>
        </w:rPr>
      </w:pPr>
      <w:r>
        <w:rPr>
          <w:rFonts w:hint="eastAsia"/>
          <w:b/>
          <w:bCs/>
          <w:sz w:val="28"/>
        </w:rPr>
        <w:t>表</w:t>
      </w:r>
      <w:r>
        <w:rPr>
          <w:rFonts w:hint="eastAsia"/>
          <w:b/>
          <w:bCs/>
          <w:sz w:val="28"/>
        </w:rPr>
        <w:t>3-6</w:t>
      </w:r>
      <w:r>
        <w:rPr>
          <w:rFonts w:hint="eastAsia"/>
          <w:b/>
          <w:bCs/>
          <w:sz w:val="28"/>
        </w:rPr>
        <w:t>：</w:t>
      </w:r>
    </w:p>
    <w:p w:rsidR="00F7267E" w:rsidRDefault="00F7267E" w:rsidP="00F7267E">
      <w:pPr>
        <w:tabs>
          <w:tab w:val="center" w:pos="4394"/>
        </w:tabs>
        <w:jc w:val="left"/>
        <w:rPr>
          <w:sz w:val="28"/>
        </w:rPr>
      </w:pPr>
      <w:r>
        <w:rPr>
          <w:rFonts w:hint="eastAsia"/>
          <w:b/>
          <w:bCs/>
        </w:rPr>
        <w:t>培训机构（盖章）：</w:t>
      </w:r>
      <w:r>
        <w:rPr>
          <w:b/>
          <w:bCs/>
          <w:sz w:val="28"/>
        </w:rPr>
        <w:tab/>
      </w:r>
      <w:r>
        <w:rPr>
          <w:rFonts w:hint="eastAsia"/>
          <w:b/>
          <w:bCs/>
          <w:sz w:val="28"/>
        </w:rPr>
        <w:t>教</w:t>
      </w:r>
      <w:r>
        <w:rPr>
          <w:rFonts w:hint="eastAsia"/>
          <w:b/>
          <w:bCs/>
          <w:sz w:val="28"/>
        </w:rPr>
        <w:t xml:space="preserve"> </w:t>
      </w:r>
      <w:r>
        <w:rPr>
          <w:rFonts w:hint="eastAsia"/>
          <w:b/>
          <w:bCs/>
          <w:sz w:val="28"/>
        </w:rPr>
        <w:t>练</w:t>
      </w:r>
      <w:r>
        <w:rPr>
          <w:rFonts w:hint="eastAsia"/>
          <w:b/>
          <w:bCs/>
          <w:sz w:val="28"/>
        </w:rPr>
        <w:t xml:space="preserve"> </w:t>
      </w:r>
      <w:r>
        <w:rPr>
          <w:rFonts w:hint="eastAsia"/>
          <w:b/>
          <w:bCs/>
          <w:sz w:val="28"/>
        </w:rPr>
        <w:t>车</w:t>
      </w:r>
      <w:r>
        <w:rPr>
          <w:rFonts w:hint="eastAsia"/>
          <w:b/>
          <w:bCs/>
          <w:sz w:val="28"/>
        </w:rPr>
        <w:t xml:space="preserve"> </w:t>
      </w:r>
      <w:r>
        <w:rPr>
          <w:rFonts w:hint="eastAsia"/>
          <w:b/>
          <w:bCs/>
          <w:sz w:val="28"/>
        </w:rPr>
        <w:t>影</w:t>
      </w:r>
      <w:r>
        <w:rPr>
          <w:rFonts w:hint="eastAsia"/>
          <w:b/>
          <w:bCs/>
          <w:sz w:val="28"/>
        </w:rPr>
        <w:t xml:space="preserve"> </w:t>
      </w:r>
      <w:r>
        <w:rPr>
          <w:rFonts w:hint="eastAsia"/>
          <w:b/>
          <w:bCs/>
          <w:sz w:val="28"/>
        </w:rPr>
        <w:t>像</w:t>
      </w:r>
      <w:r>
        <w:rPr>
          <w:rFonts w:hint="eastAsia"/>
          <w:b/>
          <w:bCs/>
          <w:sz w:val="28"/>
        </w:rPr>
        <w:t xml:space="preserve"> </w:t>
      </w:r>
      <w:r>
        <w:rPr>
          <w:rFonts w:hint="eastAsia"/>
          <w:b/>
          <w:bCs/>
          <w:sz w:val="28"/>
        </w:rPr>
        <w:t>资</w:t>
      </w:r>
      <w:r>
        <w:rPr>
          <w:rFonts w:hint="eastAsia"/>
          <w:b/>
          <w:bCs/>
          <w:sz w:val="28"/>
        </w:rPr>
        <w:t xml:space="preserve"> </w:t>
      </w:r>
      <w:r>
        <w:rPr>
          <w:rFonts w:hint="eastAsia"/>
          <w:b/>
          <w:bCs/>
          <w:sz w:val="28"/>
        </w:rPr>
        <w:t>料</w:t>
      </w:r>
    </w:p>
    <w:tbl>
      <w:tblPr>
        <w:tblW w:w="9116"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000" w:firstRow="0" w:lastRow="0" w:firstColumn="0" w:lastColumn="0" w:noHBand="0" w:noVBand="0"/>
      </w:tblPr>
      <w:tblGrid>
        <w:gridCol w:w="9116"/>
      </w:tblGrid>
      <w:tr w:rsidR="00F7267E">
        <w:trPr>
          <w:trHeight w:val="12098"/>
        </w:trPr>
        <w:tc>
          <w:tcPr>
            <w:tcW w:w="9116" w:type="dxa"/>
          </w:tcPr>
          <w:p w:rsidR="00F7267E" w:rsidRDefault="00F7267E" w:rsidP="00F7267E">
            <w:pPr>
              <w:jc w:val="center"/>
              <w:rPr>
                <w:sz w:val="28"/>
              </w:rPr>
            </w:pPr>
          </w:p>
        </w:tc>
      </w:tr>
    </w:tbl>
    <w:p w:rsidR="00F7267E" w:rsidRDefault="00F7267E" w:rsidP="00F7267E">
      <w:pPr>
        <w:jc w:val="left"/>
        <w:rPr>
          <w:sz w:val="28"/>
        </w:rPr>
      </w:pPr>
      <w:r>
        <w:rPr>
          <w:rFonts w:hint="eastAsia"/>
          <w:b/>
          <w:bCs/>
        </w:rPr>
        <w:t>说明：影像资料包括行车证、车辆技术等级评定标准复印件一式四份</w:t>
      </w:r>
    </w:p>
    <w:p w:rsidR="00F7267E" w:rsidRDefault="00F7267E" w:rsidP="00F7267E">
      <w:pPr>
        <w:rPr>
          <w:b/>
          <w:bCs/>
          <w:sz w:val="28"/>
        </w:rPr>
      </w:pPr>
    </w:p>
    <w:p w:rsidR="00F7267E" w:rsidRDefault="00F7267E" w:rsidP="00F7267E">
      <w:pPr>
        <w:rPr>
          <w:b/>
          <w:bCs/>
          <w:sz w:val="28"/>
        </w:rPr>
      </w:pPr>
    </w:p>
    <w:p w:rsidR="00F7267E" w:rsidRDefault="00F7267E" w:rsidP="00F7267E">
      <w:pPr>
        <w:rPr>
          <w:b/>
          <w:bCs/>
          <w:sz w:val="28"/>
        </w:rPr>
      </w:pPr>
      <w:r>
        <w:rPr>
          <w:rFonts w:hint="eastAsia"/>
          <w:b/>
          <w:bCs/>
          <w:sz w:val="28"/>
        </w:rPr>
        <w:t>表</w:t>
      </w:r>
      <w:r>
        <w:rPr>
          <w:rFonts w:hint="eastAsia"/>
          <w:b/>
          <w:bCs/>
          <w:sz w:val="28"/>
        </w:rPr>
        <w:t>3-7</w:t>
      </w:r>
      <w:r>
        <w:rPr>
          <w:rFonts w:hint="eastAsia"/>
          <w:b/>
          <w:bCs/>
          <w:sz w:val="28"/>
        </w:rPr>
        <w:t>：</w:t>
      </w:r>
    </w:p>
    <w:p w:rsidR="00F7267E" w:rsidRDefault="00F7267E" w:rsidP="00F7267E">
      <w:pPr>
        <w:jc w:val="center"/>
        <w:rPr>
          <w:b/>
          <w:bCs/>
          <w:sz w:val="24"/>
        </w:rPr>
      </w:pPr>
      <w:r>
        <w:rPr>
          <w:rFonts w:hint="eastAsia"/>
          <w:b/>
          <w:bCs/>
          <w:sz w:val="28"/>
        </w:rPr>
        <w:t>办</w:t>
      </w:r>
      <w:r>
        <w:rPr>
          <w:rFonts w:hint="eastAsia"/>
          <w:b/>
          <w:bCs/>
          <w:sz w:val="28"/>
        </w:rPr>
        <w:t xml:space="preserve"> </w:t>
      </w:r>
      <w:r>
        <w:rPr>
          <w:rFonts w:hint="eastAsia"/>
          <w:b/>
          <w:bCs/>
          <w:sz w:val="28"/>
        </w:rPr>
        <w:t>公</w:t>
      </w:r>
      <w:r>
        <w:rPr>
          <w:rFonts w:hint="eastAsia"/>
          <w:b/>
          <w:bCs/>
          <w:sz w:val="28"/>
        </w:rPr>
        <w:t xml:space="preserve"> </w:t>
      </w:r>
      <w:r>
        <w:rPr>
          <w:rFonts w:hint="eastAsia"/>
          <w:b/>
          <w:bCs/>
          <w:sz w:val="28"/>
        </w:rPr>
        <w:t>设</w:t>
      </w:r>
      <w:r>
        <w:rPr>
          <w:rFonts w:hint="eastAsia"/>
          <w:b/>
          <w:bCs/>
          <w:sz w:val="28"/>
        </w:rPr>
        <w:t xml:space="preserve"> </w:t>
      </w:r>
      <w:r>
        <w:rPr>
          <w:rFonts w:hint="eastAsia"/>
          <w:b/>
          <w:bCs/>
          <w:sz w:val="28"/>
        </w:rPr>
        <w:t>施</w:t>
      </w:r>
      <w:r>
        <w:rPr>
          <w:rFonts w:hint="eastAsia"/>
          <w:b/>
          <w:bCs/>
          <w:sz w:val="28"/>
        </w:rPr>
        <w:t xml:space="preserve"> </w:t>
      </w:r>
      <w:r>
        <w:rPr>
          <w:rFonts w:hint="eastAsia"/>
          <w:b/>
          <w:bCs/>
          <w:sz w:val="28"/>
        </w:rPr>
        <w:t>及</w:t>
      </w:r>
      <w:r>
        <w:rPr>
          <w:rFonts w:hint="eastAsia"/>
          <w:b/>
          <w:bCs/>
          <w:sz w:val="28"/>
        </w:rPr>
        <w:t xml:space="preserve"> </w:t>
      </w:r>
      <w:r>
        <w:rPr>
          <w:rFonts w:hint="eastAsia"/>
          <w:b/>
          <w:bCs/>
          <w:sz w:val="28"/>
        </w:rPr>
        <w:t>其</w:t>
      </w:r>
      <w:r>
        <w:rPr>
          <w:rFonts w:hint="eastAsia"/>
          <w:b/>
          <w:bCs/>
          <w:sz w:val="28"/>
        </w:rPr>
        <w:t xml:space="preserve"> </w:t>
      </w:r>
      <w:r>
        <w:rPr>
          <w:rFonts w:hint="eastAsia"/>
          <w:b/>
          <w:bCs/>
          <w:sz w:val="28"/>
        </w:rPr>
        <w:t>他</w:t>
      </w:r>
      <w:r>
        <w:rPr>
          <w:rFonts w:hint="eastAsia"/>
          <w:b/>
          <w:bCs/>
          <w:sz w:val="28"/>
        </w:rPr>
        <w:t xml:space="preserve"> </w:t>
      </w:r>
      <w:r>
        <w:rPr>
          <w:rFonts w:hint="eastAsia"/>
          <w:b/>
          <w:bCs/>
          <w:sz w:val="28"/>
        </w:rPr>
        <w:t>设</w:t>
      </w:r>
      <w:r>
        <w:rPr>
          <w:rFonts w:hint="eastAsia"/>
          <w:b/>
          <w:bCs/>
          <w:sz w:val="28"/>
        </w:rPr>
        <w:t xml:space="preserve"> </w:t>
      </w:r>
      <w:r>
        <w:rPr>
          <w:rFonts w:hint="eastAsia"/>
          <w:b/>
          <w:bCs/>
          <w:sz w:val="28"/>
        </w:rPr>
        <w:t>施</w:t>
      </w:r>
    </w:p>
    <w:p w:rsidR="00F7267E" w:rsidRDefault="00F7267E" w:rsidP="00F7267E">
      <w:pPr>
        <w:rPr>
          <w:sz w:val="28"/>
        </w:rPr>
      </w:pPr>
      <w:r>
        <w:rPr>
          <w:rFonts w:hint="eastAsia"/>
          <w:sz w:val="28"/>
        </w:rPr>
        <w:lastRenderedPageBreak/>
        <w:t>一、教室</w:t>
      </w:r>
      <w:r>
        <w:rPr>
          <w:rFonts w:hint="eastAsia"/>
          <w:sz w:val="28"/>
        </w:rPr>
        <w:t xml:space="preserve"> </w:t>
      </w:r>
      <w:r>
        <w:rPr>
          <w:rFonts w:hint="eastAsia"/>
          <w:b/>
          <w:bCs/>
        </w:rPr>
        <w:t>培训机构（盖章）：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5"/>
        <w:gridCol w:w="1113"/>
        <w:gridCol w:w="1450"/>
        <w:gridCol w:w="464"/>
        <w:gridCol w:w="1156"/>
        <w:gridCol w:w="2527"/>
      </w:tblGrid>
      <w:tr w:rsidR="00F7267E">
        <w:trPr>
          <w:cantSplit/>
          <w:trHeight w:val="650"/>
        </w:trPr>
        <w:tc>
          <w:tcPr>
            <w:tcW w:w="2225" w:type="dxa"/>
            <w:vMerge w:val="restart"/>
            <w:tcBorders>
              <w:bottom w:val="single" w:sz="4" w:space="0" w:color="auto"/>
            </w:tcBorders>
            <w:vAlign w:val="center"/>
          </w:tcPr>
          <w:p w:rsidR="00F7267E" w:rsidRDefault="00F7267E" w:rsidP="00F7267E">
            <w:pPr>
              <w:jc w:val="center"/>
              <w:rPr>
                <w:sz w:val="24"/>
              </w:rPr>
            </w:pPr>
            <w:r>
              <w:rPr>
                <w:rFonts w:hint="eastAsia"/>
                <w:sz w:val="24"/>
              </w:rPr>
              <w:t>教室总面积</w:t>
            </w:r>
          </w:p>
        </w:tc>
        <w:tc>
          <w:tcPr>
            <w:tcW w:w="1113" w:type="dxa"/>
            <w:vMerge w:val="restart"/>
            <w:tcBorders>
              <w:bottom w:val="single" w:sz="4" w:space="0" w:color="auto"/>
            </w:tcBorders>
            <w:vAlign w:val="center"/>
          </w:tcPr>
          <w:p w:rsidR="00F7267E" w:rsidRDefault="001D5C1A" w:rsidP="00F7267E">
            <w:pPr>
              <w:jc w:val="center"/>
              <w:rPr>
                <w:sz w:val="24"/>
              </w:rPr>
            </w:pPr>
            <w:r w:rsidRPr="001D5C1A">
              <w:rPr>
                <w:sz w:val="24"/>
              </w:rPr>
              <w:t>JSZMJ</w:t>
            </w:r>
          </w:p>
        </w:tc>
        <w:tc>
          <w:tcPr>
            <w:tcW w:w="1914" w:type="dxa"/>
            <w:gridSpan w:val="2"/>
            <w:tcBorders>
              <w:bottom w:val="single" w:sz="4" w:space="0" w:color="auto"/>
            </w:tcBorders>
            <w:vAlign w:val="center"/>
          </w:tcPr>
          <w:p w:rsidR="00F7267E" w:rsidRDefault="00F7267E" w:rsidP="00F7267E">
            <w:pPr>
              <w:jc w:val="center"/>
              <w:rPr>
                <w:sz w:val="24"/>
              </w:rPr>
            </w:pPr>
            <w:r>
              <w:rPr>
                <w:rFonts w:hint="eastAsia"/>
                <w:sz w:val="24"/>
              </w:rPr>
              <w:t>理论教室面积</w:t>
            </w:r>
          </w:p>
        </w:tc>
        <w:tc>
          <w:tcPr>
            <w:tcW w:w="3683" w:type="dxa"/>
            <w:gridSpan w:val="2"/>
            <w:tcBorders>
              <w:bottom w:val="single" w:sz="4" w:space="0" w:color="auto"/>
            </w:tcBorders>
            <w:vAlign w:val="center"/>
          </w:tcPr>
          <w:p w:rsidR="00F7267E" w:rsidRDefault="001D5C1A" w:rsidP="00F7267E">
            <w:pPr>
              <w:rPr>
                <w:sz w:val="24"/>
              </w:rPr>
            </w:pPr>
            <w:r w:rsidRPr="001D5C1A">
              <w:rPr>
                <w:sz w:val="24"/>
              </w:rPr>
              <w:t>LLJSMJ</w:t>
            </w:r>
          </w:p>
          <w:p w:rsidR="00F7267E" w:rsidRDefault="00F7267E" w:rsidP="00F7267E">
            <w:pPr>
              <w:rPr>
                <w:sz w:val="24"/>
              </w:rPr>
            </w:pPr>
          </w:p>
        </w:tc>
      </w:tr>
      <w:tr w:rsidR="00F7267E">
        <w:trPr>
          <w:cantSplit/>
          <w:trHeight w:val="594"/>
        </w:trPr>
        <w:tc>
          <w:tcPr>
            <w:tcW w:w="2225" w:type="dxa"/>
            <w:vMerge/>
            <w:vAlign w:val="center"/>
          </w:tcPr>
          <w:p w:rsidR="00F7267E" w:rsidRDefault="00F7267E" w:rsidP="00F7267E">
            <w:pPr>
              <w:jc w:val="center"/>
              <w:rPr>
                <w:sz w:val="24"/>
              </w:rPr>
            </w:pPr>
          </w:p>
        </w:tc>
        <w:tc>
          <w:tcPr>
            <w:tcW w:w="1113" w:type="dxa"/>
            <w:vMerge/>
            <w:vAlign w:val="center"/>
          </w:tcPr>
          <w:p w:rsidR="00F7267E" w:rsidRDefault="00F7267E" w:rsidP="00F7267E">
            <w:pPr>
              <w:jc w:val="center"/>
              <w:rPr>
                <w:sz w:val="24"/>
              </w:rPr>
            </w:pPr>
          </w:p>
        </w:tc>
        <w:tc>
          <w:tcPr>
            <w:tcW w:w="1914" w:type="dxa"/>
            <w:gridSpan w:val="2"/>
            <w:vAlign w:val="center"/>
          </w:tcPr>
          <w:p w:rsidR="00F7267E" w:rsidRDefault="00F7267E" w:rsidP="00F7267E">
            <w:pPr>
              <w:jc w:val="center"/>
              <w:rPr>
                <w:sz w:val="24"/>
              </w:rPr>
            </w:pPr>
            <w:r>
              <w:rPr>
                <w:rFonts w:hint="eastAsia"/>
                <w:sz w:val="24"/>
              </w:rPr>
              <w:t>排故教室面积</w:t>
            </w:r>
          </w:p>
        </w:tc>
        <w:tc>
          <w:tcPr>
            <w:tcW w:w="3683" w:type="dxa"/>
            <w:gridSpan w:val="2"/>
            <w:vAlign w:val="center"/>
          </w:tcPr>
          <w:p w:rsidR="00F7267E" w:rsidRDefault="001D5C1A" w:rsidP="00F7267E">
            <w:pPr>
              <w:jc w:val="center"/>
              <w:rPr>
                <w:sz w:val="24"/>
              </w:rPr>
            </w:pPr>
            <w:r w:rsidRPr="001D5C1A">
              <w:rPr>
                <w:sz w:val="24"/>
              </w:rPr>
              <w:t>PGJSMJ</w:t>
            </w:r>
          </w:p>
        </w:tc>
      </w:tr>
      <w:tr w:rsidR="00F7267E">
        <w:trPr>
          <w:cantSplit/>
          <w:trHeight w:val="545"/>
        </w:trPr>
        <w:tc>
          <w:tcPr>
            <w:tcW w:w="2225" w:type="dxa"/>
            <w:vAlign w:val="center"/>
          </w:tcPr>
          <w:p w:rsidR="00F7267E" w:rsidRDefault="00F7267E" w:rsidP="00F7267E">
            <w:pPr>
              <w:jc w:val="center"/>
              <w:rPr>
                <w:sz w:val="24"/>
              </w:rPr>
            </w:pPr>
            <w:r>
              <w:rPr>
                <w:rFonts w:hint="eastAsia"/>
                <w:sz w:val="24"/>
              </w:rPr>
              <w:t>长度</w:t>
            </w:r>
          </w:p>
        </w:tc>
        <w:tc>
          <w:tcPr>
            <w:tcW w:w="2563" w:type="dxa"/>
            <w:gridSpan w:val="2"/>
            <w:vAlign w:val="center"/>
          </w:tcPr>
          <w:p w:rsidR="00F7267E" w:rsidRDefault="001D5C1A" w:rsidP="00F7267E">
            <w:pPr>
              <w:jc w:val="center"/>
              <w:rPr>
                <w:sz w:val="24"/>
              </w:rPr>
            </w:pPr>
            <w:r w:rsidRPr="001D5C1A">
              <w:rPr>
                <w:sz w:val="24"/>
              </w:rPr>
              <w:t>JSCD</w:t>
            </w:r>
          </w:p>
        </w:tc>
        <w:tc>
          <w:tcPr>
            <w:tcW w:w="1620" w:type="dxa"/>
            <w:gridSpan w:val="2"/>
            <w:vAlign w:val="center"/>
          </w:tcPr>
          <w:p w:rsidR="00F7267E" w:rsidRDefault="00F7267E" w:rsidP="00F7267E">
            <w:pPr>
              <w:jc w:val="center"/>
              <w:rPr>
                <w:sz w:val="24"/>
              </w:rPr>
            </w:pPr>
            <w:r>
              <w:rPr>
                <w:rFonts w:hint="eastAsia"/>
                <w:sz w:val="24"/>
              </w:rPr>
              <w:t>宽度</w:t>
            </w:r>
          </w:p>
        </w:tc>
        <w:tc>
          <w:tcPr>
            <w:tcW w:w="2527" w:type="dxa"/>
            <w:vAlign w:val="center"/>
          </w:tcPr>
          <w:p w:rsidR="00F7267E" w:rsidRDefault="001D5C1A" w:rsidP="00F7267E">
            <w:pPr>
              <w:jc w:val="center"/>
              <w:rPr>
                <w:sz w:val="24"/>
              </w:rPr>
            </w:pPr>
            <w:r w:rsidRPr="001D5C1A">
              <w:rPr>
                <w:sz w:val="24"/>
              </w:rPr>
              <w:t>JSKD</w:t>
            </w:r>
          </w:p>
        </w:tc>
      </w:tr>
      <w:tr w:rsidR="00F7267E">
        <w:trPr>
          <w:cantSplit/>
          <w:trHeight w:val="545"/>
        </w:trPr>
        <w:tc>
          <w:tcPr>
            <w:tcW w:w="2225" w:type="dxa"/>
            <w:vAlign w:val="center"/>
          </w:tcPr>
          <w:p w:rsidR="00F7267E" w:rsidRDefault="00F7267E" w:rsidP="00F7267E">
            <w:pPr>
              <w:jc w:val="center"/>
              <w:rPr>
                <w:sz w:val="24"/>
              </w:rPr>
            </w:pPr>
            <w:r>
              <w:rPr>
                <w:rFonts w:hint="eastAsia"/>
                <w:sz w:val="24"/>
              </w:rPr>
              <w:t>教室内设置</w:t>
            </w:r>
          </w:p>
        </w:tc>
        <w:tc>
          <w:tcPr>
            <w:tcW w:w="6710" w:type="dxa"/>
            <w:gridSpan w:val="5"/>
            <w:vAlign w:val="center"/>
          </w:tcPr>
          <w:p w:rsidR="00F7267E" w:rsidRDefault="00F7267E" w:rsidP="00F7267E">
            <w:pPr>
              <w:jc w:val="center"/>
              <w:rPr>
                <w:sz w:val="24"/>
              </w:rPr>
            </w:pPr>
            <w:r>
              <w:rPr>
                <w:rFonts w:hint="eastAsia"/>
                <w:sz w:val="24"/>
              </w:rPr>
              <w:t>桌子</w:t>
            </w:r>
            <w:r w:rsidR="001D5C1A" w:rsidRPr="001D5C1A">
              <w:rPr>
                <w:rFonts w:ascii="宋体" w:hAnsi="宋体"/>
                <w:sz w:val="24"/>
              </w:rPr>
              <w:t>JSNSZ_ZZ</w:t>
            </w:r>
            <w:r>
              <w:rPr>
                <w:rFonts w:ascii="宋体" w:hAnsi="宋体" w:hint="eastAsia"/>
                <w:sz w:val="24"/>
              </w:rPr>
              <w:t xml:space="preserve"> 张  </w:t>
            </w:r>
            <w:r>
              <w:rPr>
                <w:rFonts w:hint="eastAsia"/>
                <w:sz w:val="24"/>
              </w:rPr>
              <w:t xml:space="preserve">   </w:t>
            </w:r>
            <w:r>
              <w:rPr>
                <w:rFonts w:hint="eastAsia"/>
                <w:sz w:val="24"/>
              </w:rPr>
              <w:t>椅子</w:t>
            </w:r>
            <w:r w:rsidR="001D5C1A" w:rsidRPr="001D5C1A">
              <w:rPr>
                <w:rFonts w:ascii="宋体" w:hAnsi="宋体"/>
                <w:sz w:val="24"/>
              </w:rPr>
              <w:t>JSNSZ_YZ</w:t>
            </w:r>
            <w:r>
              <w:rPr>
                <w:rFonts w:ascii="宋体" w:hAnsi="宋体" w:hint="eastAsia"/>
                <w:sz w:val="24"/>
              </w:rPr>
              <w:t xml:space="preserve"> 张</w:t>
            </w:r>
          </w:p>
        </w:tc>
      </w:tr>
      <w:tr w:rsidR="00F7267E">
        <w:trPr>
          <w:cantSplit/>
          <w:trHeight w:val="581"/>
        </w:trPr>
        <w:tc>
          <w:tcPr>
            <w:tcW w:w="2225" w:type="dxa"/>
            <w:vAlign w:val="center"/>
          </w:tcPr>
          <w:p w:rsidR="00F7267E" w:rsidRDefault="00F7267E" w:rsidP="00F7267E">
            <w:pPr>
              <w:jc w:val="center"/>
              <w:rPr>
                <w:sz w:val="24"/>
              </w:rPr>
            </w:pPr>
            <w:r>
              <w:rPr>
                <w:rFonts w:hint="eastAsia"/>
                <w:sz w:val="24"/>
              </w:rPr>
              <w:t>其他设施</w:t>
            </w:r>
          </w:p>
        </w:tc>
        <w:tc>
          <w:tcPr>
            <w:tcW w:w="6710" w:type="dxa"/>
            <w:gridSpan w:val="5"/>
            <w:vAlign w:val="center"/>
          </w:tcPr>
          <w:p w:rsidR="00F7267E" w:rsidRDefault="00F7267E" w:rsidP="00F7267E">
            <w:pPr>
              <w:jc w:val="center"/>
              <w:rPr>
                <w:sz w:val="24"/>
              </w:rPr>
            </w:pPr>
            <w:r>
              <w:rPr>
                <w:rFonts w:ascii="宋体" w:hAnsi="宋体" w:hint="eastAsia"/>
                <w:sz w:val="24"/>
              </w:rPr>
              <w:t xml:space="preserve">   </w:t>
            </w:r>
            <w:r w:rsidR="001D5C1A" w:rsidRPr="001D5C1A">
              <w:rPr>
                <w:sz w:val="24"/>
              </w:rPr>
              <w:t>QTSZ</w:t>
            </w:r>
          </w:p>
        </w:tc>
      </w:tr>
      <w:tr w:rsidR="00F7267E">
        <w:trPr>
          <w:cantSplit/>
          <w:trHeight w:val="581"/>
        </w:trPr>
        <w:tc>
          <w:tcPr>
            <w:tcW w:w="2225" w:type="dxa"/>
            <w:vAlign w:val="center"/>
          </w:tcPr>
          <w:p w:rsidR="00F7267E" w:rsidRDefault="00F7267E" w:rsidP="00F7267E">
            <w:pPr>
              <w:jc w:val="center"/>
              <w:rPr>
                <w:sz w:val="24"/>
              </w:rPr>
            </w:pPr>
            <w:r>
              <w:rPr>
                <w:rFonts w:hint="eastAsia"/>
                <w:sz w:val="24"/>
              </w:rPr>
              <w:t>单位负责人签字</w:t>
            </w:r>
          </w:p>
        </w:tc>
        <w:tc>
          <w:tcPr>
            <w:tcW w:w="6710" w:type="dxa"/>
            <w:gridSpan w:val="5"/>
            <w:vAlign w:val="center"/>
          </w:tcPr>
          <w:p w:rsidR="00F7267E" w:rsidRDefault="00F7267E" w:rsidP="00F7267E">
            <w:pPr>
              <w:jc w:val="center"/>
              <w:rPr>
                <w:sz w:val="24"/>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r w:rsidR="00F7267E">
        <w:trPr>
          <w:cantSplit/>
          <w:trHeight w:val="581"/>
        </w:trPr>
        <w:tc>
          <w:tcPr>
            <w:tcW w:w="2225" w:type="dxa"/>
            <w:vAlign w:val="center"/>
          </w:tcPr>
          <w:p w:rsidR="00F7267E" w:rsidRDefault="00F7267E" w:rsidP="00F7267E">
            <w:pPr>
              <w:jc w:val="center"/>
              <w:rPr>
                <w:sz w:val="24"/>
              </w:rPr>
            </w:pPr>
            <w:r>
              <w:rPr>
                <w:rFonts w:hint="eastAsia"/>
                <w:sz w:val="24"/>
              </w:rPr>
              <w:t>审验人签字</w:t>
            </w:r>
          </w:p>
        </w:tc>
        <w:tc>
          <w:tcPr>
            <w:tcW w:w="6710" w:type="dxa"/>
            <w:gridSpan w:val="5"/>
            <w:vAlign w:val="center"/>
          </w:tcPr>
          <w:p w:rsidR="00F7267E" w:rsidRDefault="00F7267E" w:rsidP="00F7267E">
            <w:pPr>
              <w:jc w:val="center"/>
              <w:rPr>
                <w:sz w:val="24"/>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F7267E" w:rsidRDefault="00F7267E" w:rsidP="00F7267E">
      <w:pPr>
        <w:rPr>
          <w:sz w:val="24"/>
        </w:rPr>
      </w:pPr>
    </w:p>
    <w:p w:rsidR="00F7267E" w:rsidRDefault="00F7267E" w:rsidP="00F7267E">
      <w:pPr>
        <w:rPr>
          <w:sz w:val="24"/>
        </w:rPr>
      </w:pPr>
      <w:r>
        <w:rPr>
          <w:rFonts w:hint="eastAsia"/>
          <w:sz w:val="24"/>
        </w:rPr>
        <w:t>二、办公设施及其他设施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1985"/>
        <w:gridCol w:w="515"/>
        <w:gridCol w:w="1825"/>
        <w:gridCol w:w="1800"/>
        <w:gridCol w:w="2165"/>
      </w:tblGrid>
      <w:tr w:rsidR="00F7267E">
        <w:trPr>
          <w:cantSplit/>
          <w:trHeight w:val="493"/>
        </w:trPr>
        <w:tc>
          <w:tcPr>
            <w:tcW w:w="643" w:type="dxa"/>
            <w:vMerge w:val="restart"/>
            <w:vAlign w:val="center"/>
          </w:tcPr>
          <w:p w:rsidR="00F7267E" w:rsidRDefault="00F7267E" w:rsidP="00F7267E">
            <w:pPr>
              <w:jc w:val="center"/>
              <w:rPr>
                <w:sz w:val="24"/>
              </w:rPr>
            </w:pPr>
            <w:r>
              <w:rPr>
                <w:rFonts w:hint="eastAsia"/>
                <w:sz w:val="24"/>
              </w:rPr>
              <w:t>序号</w:t>
            </w:r>
          </w:p>
        </w:tc>
        <w:tc>
          <w:tcPr>
            <w:tcW w:w="2500" w:type="dxa"/>
            <w:gridSpan w:val="2"/>
            <w:vMerge w:val="restart"/>
            <w:vAlign w:val="center"/>
          </w:tcPr>
          <w:p w:rsidR="00F7267E" w:rsidRDefault="00F7267E" w:rsidP="00F7267E">
            <w:pPr>
              <w:jc w:val="center"/>
              <w:rPr>
                <w:sz w:val="24"/>
              </w:rPr>
            </w:pPr>
            <w:r>
              <w:rPr>
                <w:rFonts w:hint="eastAsia"/>
                <w:sz w:val="24"/>
              </w:rPr>
              <w:t>项目</w:t>
            </w:r>
          </w:p>
        </w:tc>
        <w:tc>
          <w:tcPr>
            <w:tcW w:w="3625" w:type="dxa"/>
            <w:gridSpan w:val="2"/>
            <w:vAlign w:val="center"/>
          </w:tcPr>
          <w:p w:rsidR="00F7267E" w:rsidRDefault="00F7267E" w:rsidP="00F7267E">
            <w:pPr>
              <w:jc w:val="center"/>
              <w:rPr>
                <w:sz w:val="24"/>
              </w:rPr>
            </w:pPr>
            <w:r>
              <w:rPr>
                <w:rFonts w:hint="eastAsia"/>
                <w:sz w:val="24"/>
              </w:rPr>
              <w:t>评审情况</w:t>
            </w:r>
          </w:p>
        </w:tc>
        <w:tc>
          <w:tcPr>
            <w:tcW w:w="2165" w:type="dxa"/>
            <w:vMerge w:val="restart"/>
            <w:vAlign w:val="center"/>
          </w:tcPr>
          <w:p w:rsidR="00F7267E" w:rsidRDefault="00F7267E" w:rsidP="00F7267E">
            <w:pPr>
              <w:jc w:val="center"/>
              <w:rPr>
                <w:sz w:val="24"/>
              </w:rPr>
            </w:pPr>
            <w:r>
              <w:rPr>
                <w:rFonts w:hint="eastAsia"/>
                <w:sz w:val="24"/>
              </w:rPr>
              <w:t>备注</w:t>
            </w:r>
          </w:p>
        </w:tc>
      </w:tr>
      <w:tr w:rsidR="00F7267E">
        <w:trPr>
          <w:cantSplit/>
          <w:trHeight w:val="237"/>
        </w:trPr>
        <w:tc>
          <w:tcPr>
            <w:tcW w:w="643" w:type="dxa"/>
            <w:vMerge/>
            <w:vAlign w:val="center"/>
          </w:tcPr>
          <w:p w:rsidR="00F7267E" w:rsidRDefault="00F7267E" w:rsidP="00F7267E">
            <w:pPr>
              <w:jc w:val="center"/>
              <w:rPr>
                <w:sz w:val="24"/>
              </w:rPr>
            </w:pPr>
          </w:p>
        </w:tc>
        <w:tc>
          <w:tcPr>
            <w:tcW w:w="2500" w:type="dxa"/>
            <w:gridSpan w:val="2"/>
            <w:vMerge/>
            <w:vAlign w:val="center"/>
          </w:tcPr>
          <w:p w:rsidR="00F7267E" w:rsidRDefault="00F7267E" w:rsidP="00F7267E">
            <w:pPr>
              <w:jc w:val="center"/>
              <w:rPr>
                <w:sz w:val="24"/>
              </w:rPr>
            </w:pPr>
          </w:p>
        </w:tc>
        <w:tc>
          <w:tcPr>
            <w:tcW w:w="1825" w:type="dxa"/>
            <w:vAlign w:val="center"/>
          </w:tcPr>
          <w:p w:rsidR="00F7267E" w:rsidRDefault="00F7267E" w:rsidP="00F7267E">
            <w:pPr>
              <w:jc w:val="center"/>
              <w:rPr>
                <w:sz w:val="24"/>
              </w:rPr>
            </w:pPr>
            <w:r>
              <w:rPr>
                <w:rFonts w:hint="eastAsia"/>
                <w:sz w:val="24"/>
              </w:rPr>
              <w:t>有</w:t>
            </w:r>
          </w:p>
        </w:tc>
        <w:tc>
          <w:tcPr>
            <w:tcW w:w="1800" w:type="dxa"/>
            <w:vAlign w:val="center"/>
          </w:tcPr>
          <w:p w:rsidR="00F7267E" w:rsidRDefault="00F7267E" w:rsidP="00F7267E">
            <w:pPr>
              <w:jc w:val="center"/>
              <w:rPr>
                <w:sz w:val="24"/>
              </w:rPr>
            </w:pPr>
            <w:r>
              <w:rPr>
                <w:rFonts w:hint="eastAsia"/>
                <w:sz w:val="24"/>
              </w:rPr>
              <w:t>无</w:t>
            </w:r>
          </w:p>
        </w:tc>
        <w:tc>
          <w:tcPr>
            <w:tcW w:w="2165" w:type="dxa"/>
            <w:vMerge/>
            <w:vAlign w:val="center"/>
          </w:tcPr>
          <w:p w:rsidR="00F7267E" w:rsidRDefault="00F7267E" w:rsidP="00F7267E">
            <w:pPr>
              <w:jc w:val="center"/>
              <w:rPr>
                <w:sz w:val="24"/>
              </w:rPr>
            </w:pPr>
          </w:p>
        </w:tc>
      </w:tr>
      <w:tr w:rsidR="0019412F">
        <w:trPr>
          <w:trHeight w:val="493"/>
        </w:trPr>
        <w:tc>
          <w:tcPr>
            <w:tcW w:w="643" w:type="dxa"/>
            <w:vAlign w:val="center"/>
          </w:tcPr>
          <w:p w:rsidR="0019412F" w:rsidRDefault="0019412F" w:rsidP="00F7267E">
            <w:pPr>
              <w:jc w:val="center"/>
              <w:rPr>
                <w:sz w:val="24"/>
              </w:rPr>
            </w:pPr>
            <w:r>
              <w:rPr>
                <w:rFonts w:hint="eastAsia"/>
                <w:sz w:val="24"/>
              </w:rPr>
              <w:t>1</w:t>
            </w:r>
          </w:p>
        </w:tc>
        <w:tc>
          <w:tcPr>
            <w:tcW w:w="2500" w:type="dxa"/>
            <w:gridSpan w:val="2"/>
            <w:vAlign w:val="center"/>
          </w:tcPr>
          <w:p w:rsidR="0019412F" w:rsidRDefault="0019412F" w:rsidP="00F7267E">
            <w:pPr>
              <w:rPr>
                <w:sz w:val="24"/>
              </w:rPr>
            </w:pPr>
            <w:r>
              <w:rPr>
                <w:rFonts w:hint="eastAsia"/>
                <w:sz w:val="24"/>
              </w:rPr>
              <w:t>办公室</w:t>
            </w:r>
          </w:p>
        </w:tc>
        <w:tc>
          <w:tcPr>
            <w:tcW w:w="1825" w:type="dxa"/>
            <w:vAlign w:val="center"/>
          </w:tcPr>
          <w:p w:rsidR="0019412F" w:rsidRDefault="0019412F">
            <w:pPr>
              <w:jc w:val="center"/>
              <w:rPr>
                <w:color w:val="000000"/>
                <w:sz w:val="24"/>
              </w:rPr>
            </w:pPr>
            <w:r>
              <w:rPr>
                <w:color w:val="000000"/>
              </w:rPr>
              <w:t>BGSZ_A_1</w:t>
            </w:r>
          </w:p>
        </w:tc>
        <w:tc>
          <w:tcPr>
            <w:tcW w:w="1800" w:type="dxa"/>
            <w:vAlign w:val="center"/>
          </w:tcPr>
          <w:p w:rsidR="0019412F" w:rsidRDefault="0019412F">
            <w:pPr>
              <w:jc w:val="center"/>
              <w:rPr>
                <w:color w:val="000000"/>
                <w:sz w:val="24"/>
              </w:rPr>
            </w:pPr>
            <w:r>
              <w:rPr>
                <w:color w:val="000000"/>
              </w:rPr>
              <w:t>BGSZ_A_2</w:t>
            </w:r>
          </w:p>
        </w:tc>
        <w:tc>
          <w:tcPr>
            <w:tcW w:w="2165" w:type="dxa"/>
            <w:vAlign w:val="center"/>
          </w:tcPr>
          <w:p w:rsidR="0019412F" w:rsidRDefault="0019412F">
            <w:pPr>
              <w:jc w:val="center"/>
              <w:rPr>
                <w:color w:val="000000"/>
                <w:sz w:val="24"/>
              </w:rPr>
            </w:pPr>
            <w:r>
              <w:rPr>
                <w:color w:val="000000"/>
              </w:rPr>
              <w:t>BGSZBZ_A</w:t>
            </w:r>
          </w:p>
        </w:tc>
      </w:tr>
      <w:tr w:rsidR="0019412F">
        <w:trPr>
          <w:trHeight w:val="493"/>
        </w:trPr>
        <w:tc>
          <w:tcPr>
            <w:tcW w:w="643" w:type="dxa"/>
            <w:vAlign w:val="center"/>
          </w:tcPr>
          <w:p w:rsidR="0019412F" w:rsidRDefault="0019412F" w:rsidP="00F7267E">
            <w:pPr>
              <w:jc w:val="center"/>
              <w:rPr>
                <w:sz w:val="24"/>
              </w:rPr>
            </w:pPr>
            <w:r>
              <w:rPr>
                <w:rFonts w:hint="eastAsia"/>
                <w:sz w:val="24"/>
              </w:rPr>
              <w:t>2</w:t>
            </w:r>
          </w:p>
        </w:tc>
        <w:tc>
          <w:tcPr>
            <w:tcW w:w="2500" w:type="dxa"/>
            <w:gridSpan w:val="2"/>
            <w:vAlign w:val="center"/>
          </w:tcPr>
          <w:p w:rsidR="0019412F" w:rsidRDefault="0019412F" w:rsidP="00F7267E">
            <w:pPr>
              <w:rPr>
                <w:sz w:val="24"/>
              </w:rPr>
            </w:pPr>
            <w:r>
              <w:rPr>
                <w:rFonts w:hint="eastAsia"/>
                <w:sz w:val="24"/>
              </w:rPr>
              <w:t>财务室</w:t>
            </w:r>
          </w:p>
        </w:tc>
        <w:tc>
          <w:tcPr>
            <w:tcW w:w="1825" w:type="dxa"/>
            <w:vAlign w:val="center"/>
          </w:tcPr>
          <w:p w:rsidR="0019412F" w:rsidRDefault="0019412F">
            <w:pPr>
              <w:jc w:val="center"/>
              <w:rPr>
                <w:color w:val="000000"/>
                <w:sz w:val="24"/>
              </w:rPr>
            </w:pPr>
            <w:r>
              <w:rPr>
                <w:color w:val="000000"/>
              </w:rPr>
              <w:t>BGSZ_B_1</w:t>
            </w:r>
          </w:p>
        </w:tc>
        <w:tc>
          <w:tcPr>
            <w:tcW w:w="1800" w:type="dxa"/>
            <w:vAlign w:val="center"/>
          </w:tcPr>
          <w:p w:rsidR="0019412F" w:rsidRDefault="0019412F">
            <w:pPr>
              <w:jc w:val="center"/>
              <w:rPr>
                <w:color w:val="000000"/>
                <w:sz w:val="24"/>
              </w:rPr>
            </w:pPr>
            <w:r>
              <w:rPr>
                <w:color w:val="000000"/>
              </w:rPr>
              <w:t>BGSZ_B_2</w:t>
            </w:r>
          </w:p>
        </w:tc>
        <w:tc>
          <w:tcPr>
            <w:tcW w:w="2165" w:type="dxa"/>
            <w:vAlign w:val="center"/>
          </w:tcPr>
          <w:p w:rsidR="0019412F" w:rsidRDefault="0019412F">
            <w:pPr>
              <w:jc w:val="center"/>
              <w:rPr>
                <w:color w:val="000000"/>
                <w:sz w:val="24"/>
              </w:rPr>
            </w:pPr>
            <w:r>
              <w:rPr>
                <w:color w:val="000000"/>
              </w:rPr>
              <w:t>BGSZBZ_B</w:t>
            </w:r>
          </w:p>
        </w:tc>
      </w:tr>
      <w:tr w:rsidR="0019412F">
        <w:trPr>
          <w:trHeight w:val="493"/>
        </w:trPr>
        <w:tc>
          <w:tcPr>
            <w:tcW w:w="643" w:type="dxa"/>
            <w:vAlign w:val="center"/>
          </w:tcPr>
          <w:p w:rsidR="0019412F" w:rsidRDefault="0019412F" w:rsidP="00F7267E">
            <w:pPr>
              <w:jc w:val="center"/>
              <w:rPr>
                <w:sz w:val="24"/>
              </w:rPr>
            </w:pPr>
            <w:r>
              <w:rPr>
                <w:rFonts w:hint="eastAsia"/>
                <w:sz w:val="24"/>
              </w:rPr>
              <w:t>3</w:t>
            </w:r>
          </w:p>
        </w:tc>
        <w:tc>
          <w:tcPr>
            <w:tcW w:w="2500" w:type="dxa"/>
            <w:gridSpan w:val="2"/>
            <w:vAlign w:val="center"/>
          </w:tcPr>
          <w:p w:rsidR="0019412F" w:rsidRDefault="0019412F" w:rsidP="00F7267E">
            <w:pPr>
              <w:rPr>
                <w:sz w:val="24"/>
              </w:rPr>
            </w:pPr>
            <w:r>
              <w:rPr>
                <w:rFonts w:hint="eastAsia"/>
                <w:sz w:val="24"/>
              </w:rPr>
              <w:t>教员休息室</w:t>
            </w:r>
          </w:p>
        </w:tc>
        <w:tc>
          <w:tcPr>
            <w:tcW w:w="1825" w:type="dxa"/>
            <w:vAlign w:val="center"/>
          </w:tcPr>
          <w:p w:rsidR="0019412F" w:rsidRDefault="0019412F">
            <w:pPr>
              <w:jc w:val="center"/>
              <w:rPr>
                <w:color w:val="000000"/>
                <w:sz w:val="24"/>
              </w:rPr>
            </w:pPr>
            <w:r>
              <w:rPr>
                <w:color w:val="000000"/>
              </w:rPr>
              <w:t>BGSZ_C_1</w:t>
            </w:r>
          </w:p>
        </w:tc>
        <w:tc>
          <w:tcPr>
            <w:tcW w:w="1800" w:type="dxa"/>
            <w:vAlign w:val="center"/>
          </w:tcPr>
          <w:p w:rsidR="0019412F" w:rsidRDefault="0019412F">
            <w:pPr>
              <w:jc w:val="center"/>
              <w:rPr>
                <w:color w:val="000000"/>
                <w:sz w:val="24"/>
              </w:rPr>
            </w:pPr>
            <w:r>
              <w:rPr>
                <w:color w:val="000000"/>
              </w:rPr>
              <w:t>BGSZ_C_2</w:t>
            </w:r>
          </w:p>
        </w:tc>
        <w:tc>
          <w:tcPr>
            <w:tcW w:w="2165" w:type="dxa"/>
            <w:vAlign w:val="center"/>
          </w:tcPr>
          <w:p w:rsidR="0019412F" w:rsidRDefault="0019412F">
            <w:pPr>
              <w:jc w:val="center"/>
              <w:rPr>
                <w:color w:val="000000"/>
                <w:sz w:val="24"/>
              </w:rPr>
            </w:pPr>
            <w:r>
              <w:rPr>
                <w:color w:val="000000"/>
              </w:rPr>
              <w:t>BGSZBZ_C</w:t>
            </w:r>
          </w:p>
        </w:tc>
      </w:tr>
      <w:tr w:rsidR="0019412F">
        <w:trPr>
          <w:trHeight w:val="493"/>
        </w:trPr>
        <w:tc>
          <w:tcPr>
            <w:tcW w:w="643" w:type="dxa"/>
            <w:vAlign w:val="center"/>
          </w:tcPr>
          <w:p w:rsidR="0019412F" w:rsidRDefault="0019412F" w:rsidP="00F7267E">
            <w:pPr>
              <w:jc w:val="center"/>
              <w:rPr>
                <w:sz w:val="24"/>
              </w:rPr>
            </w:pPr>
            <w:r>
              <w:rPr>
                <w:rFonts w:hint="eastAsia"/>
                <w:sz w:val="24"/>
              </w:rPr>
              <w:t>4</w:t>
            </w:r>
          </w:p>
        </w:tc>
        <w:tc>
          <w:tcPr>
            <w:tcW w:w="2500" w:type="dxa"/>
            <w:gridSpan w:val="2"/>
            <w:vAlign w:val="center"/>
          </w:tcPr>
          <w:p w:rsidR="0019412F" w:rsidRDefault="0019412F" w:rsidP="00F7267E">
            <w:pPr>
              <w:rPr>
                <w:sz w:val="24"/>
              </w:rPr>
            </w:pPr>
            <w:r>
              <w:rPr>
                <w:rFonts w:hint="eastAsia"/>
                <w:sz w:val="24"/>
              </w:rPr>
              <w:t>安全教练室</w:t>
            </w:r>
          </w:p>
        </w:tc>
        <w:tc>
          <w:tcPr>
            <w:tcW w:w="1825" w:type="dxa"/>
            <w:vAlign w:val="center"/>
          </w:tcPr>
          <w:p w:rsidR="0019412F" w:rsidRDefault="0019412F">
            <w:pPr>
              <w:jc w:val="center"/>
              <w:rPr>
                <w:color w:val="000000"/>
                <w:sz w:val="24"/>
              </w:rPr>
            </w:pPr>
            <w:r>
              <w:rPr>
                <w:color w:val="000000"/>
              </w:rPr>
              <w:t>BGSZ_D_1</w:t>
            </w:r>
          </w:p>
        </w:tc>
        <w:tc>
          <w:tcPr>
            <w:tcW w:w="1800" w:type="dxa"/>
            <w:vAlign w:val="center"/>
          </w:tcPr>
          <w:p w:rsidR="0019412F" w:rsidRDefault="0019412F">
            <w:pPr>
              <w:jc w:val="center"/>
              <w:rPr>
                <w:color w:val="000000"/>
                <w:sz w:val="24"/>
              </w:rPr>
            </w:pPr>
            <w:r>
              <w:rPr>
                <w:color w:val="000000"/>
              </w:rPr>
              <w:t>BGSZ_D_2</w:t>
            </w:r>
          </w:p>
        </w:tc>
        <w:tc>
          <w:tcPr>
            <w:tcW w:w="2165" w:type="dxa"/>
            <w:vAlign w:val="center"/>
          </w:tcPr>
          <w:p w:rsidR="0019412F" w:rsidRDefault="0019412F">
            <w:pPr>
              <w:jc w:val="center"/>
              <w:rPr>
                <w:color w:val="000000"/>
                <w:sz w:val="24"/>
              </w:rPr>
            </w:pPr>
            <w:r>
              <w:rPr>
                <w:color w:val="000000"/>
              </w:rPr>
              <w:t>BGSZBZ_D</w:t>
            </w:r>
          </w:p>
        </w:tc>
      </w:tr>
      <w:tr w:rsidR="0019412F">
        <w:trPr>
          <w:trHeight w:val="493"/>
        </w:trPr>
        <w:tc>
          <w:tcPr>
            <w:tcW w:w="643" w:type="dxa"/>
            <w:vAlign w:val="center"/>
          </w:tcPr>
          <w:p w:rsidR="0019412F" w:rsidRDefault="0019412F" w:rsidP="00F7267E">
            <w:pPr>
              <w:jc w:val="center"/>
              <w:rPr>
                <w:sz w:val="24"/>
              </w:rPr>
            </w:pPr>
            <w:r>
              <w:rPr>
                <w:rFonts w:hint="eastAsia"/>
                <w:sz w:val="24"/>
              </w:rPr>
              <w:t>5</w:t>
            </w:r>
          </w:p>
        </w:tc>
        <w:tc>
          <w:tcPr>
            <w:tcW w:w="2500" w:type="dxa"/>
            <w:gridSpan w:val="2"/>
            <w:vAlign w:val="center"/>
          </w:tcPr>
          <w:p w:rsidR="0019412F" w:rsidRDefault="0019412F" w:rsidP="00F7267E">
            <w:pPr>
              <w:rPr>
                <w:sz w:val="24"/>
              </w:rPr>
            </w:pPr>
            <w:r>
              <w:rPr>
                <w:rFonts w:hint="eastAsia"/>
                <w:sz w:val="24"/>
              </w:rPr>
              <w:t>学员休息室</w:t>
            </w:r>
          </w:p>
        </w:tc>
        <w:tc>
          <w:tcPr>
            <w:tcW w:w="1825" w:type="dxa"/>
            <w:vAlign w:val="center"/>
          </w:tcPr>
          <w:p w:rsidR="0019412F" w:rsidRDefault="0019412F">
            <w:pPr>
              <w:jc w:val="center"/>
              <w:rPr>
                <w:color w:val="000000"/>
                <w:sz w:val="24"/>
              </w:rPr>
            </w:pPr>
            <w:r>
              <w:rPr>
                <w:color w:val="000000"/>
              </w:rPr>
              <w:t>BGSZ_E_1</w:t>
            </w:r>
          </w:p>
        </w:tc>
        <w:tc>
          <w:tcPr>
            <w:tcW w:w="1800" w:type="dxa"/>
            <w:vAlign w:val="center"/>
          </w:tcPr>
          <w:p w:rsidR="0019412F" w:rsidRDefault="0019412F">
            <w:pPr>
              <w:jc w:val="center"/>
              <w:rPr>
                <w:color w:val="000000"/>
                <w:sz w:val="24"/>
              </w:rPr>
            </w:pPr>
            <w:r>
              <w:rPr>
                <w:color w:val="000000"/>
              </w:rPr>
              <w:t>BGSZ_E_2</w:t>
            </w:r>
          </w:p>
        </w:tc>
        <w:tc>
          <w:tcPr>
            <w:tcW w:w="2165" w:type="dxa"/>
            <w:vAlign w:val="center"/>
          </w:tcPr>
          <w:p w:rsidR="0019412F" w:rsidRDefault="0019412F">
            <w:pPr>
              <w:jc w:val="center"/>
              <w:rPr>
                <w:color w:val="000000"/>
                <w:sz w:val="24"/>
              </w:rPr>
            </w:pPr>
            <w:r>
              <w:rPr>
                <w:color w:val="000000"/>
              </w:rPr>
              <w:t>BGSZBZ_E</w:t>
            </w:r>
          </w:p>
        </w:tc>
      </w:tr>
      <w:tr w:rsidR="0019412F">
        <w:trPr>
          <w:trHeight w:val="493"/>
        </w:trPr>
        <w:tc>
          <w:tcPr>
            <w:tcW w:w="643" w:type="dxa"/>
            <w:vAlign w:val="center"/>
          </w:tcPr>
          <w:p w:rsidR="0019412F" w:rsidRDefault="0019412F" w:rsidP="00F7267E">
            <w:pPr>
              <w:jc w:val="center"/>
              <w:rPr>
                <w:sz w:val="24"/>
              </w:rPr>
            </w:pPr>
            <w:r>
              <w:rPr>
                <w:rFonts w:hint="eastAsia"/>
                <w:sz w:val="24"/>
              </w:rPr>
              <w:t>6</w:t>
            </w:r>
          </w:p>
        </w:tc>
        <w:tc>
          <w:tcPr>
            <w:tcW w:w="2500" w:type="dxa"/>
            <w:gridSpan w:val="2"/>
            <w:vAlign w:val="center"/>
          </w:tcPr>
          <w:p w:rsidR="0019412F" w:rsidRDefault="0019412F" w:rsidP="00F7267E">
            <w:pPr>
              <w:rPr>
                <w:sz w:val="24"/>
              </w:rPr>
            </w:pPr>
            <w:r>
              <w:rPr>
                <w:rFonts w:hint="eastAsia"/>
                <w:sz w:val="24"/>
              </w:rPr>
              <w:t>娱乐室</w:t>
            </w:r>
          </w:p>
        </w:tc>
        <w:tc>
          <w:tcPr>
            <w:tcW w:w="1825" w:type="dxa"/>
            <w:vAlign w:val="center"/>
          </w:tcPr>
          <w:p w:rsidR="0019412F" w:rsidRDefault="0019412F">
            <w:pPr>
              <w:jc w:val="center"/>
              <w:rPr>
                <w:color w:val="000000"/>
                <w:sz w:val="24"/>
              </w:rPr>
            </w:pPr>
            <w:r>
              <w:rPr>
                <w:color w:val="000000"/>
              </w:rPr>
              <w:t>BGSZ_F_1</w:t>
            </w:r>
          </w:p>
        </w:tc>
        <w:tc>
          <w:tcPr>
            <w:tcW w:w="1800" w:type="dxa"/>
            <w:vAlign w:val="center"/>
          </w:tcPr>
          <w:p w:rsidR="0019412F" w:rsidRDefault="0019412F">
            <w:pPr>
              <w:jc w:val="center"/>
              <w:rPr>
                <w:color w:val="000000"/>
                <w:sz w:val="24"/>
              </w:rPr>
            </w:pPr>
            <w:r>
              <w:rPr>
                <w:color w:val="000000"/>
              </w:rPr>
              <w:t>BGSZ_F_2</w:t>
            </w:r>
          </w:p>
        </w:tc>
        <w:tc>
          <w:tcPr>
            <w:tcW w:w="2165" w:type="dxa"/>
            <w:vAlign w:val="center"/>
          </w:tcPr>
          <w:p w:rsidR="0019412F" w:rsidRDefault="0019412F">
            <w:pPr>
              <w:jc w:val="center"/>
              <w:rPr>
                <w:color w:val="000000"/>
                <w:sz w:val="24"/>
              </w:rPr>
            </w:pPr>
            <w:r>
              <w:rPr>
                <w:color w:val="000000"/>
              </w:rPr>
              <w:t>BGSZBZ_F</w:t>
            </w:r>
          </w:p>
        </w:tc>
      </w:tr>
      <w:tr w:rsidR="0019412F">
        <w:trPr>
          <w:trHeight w:val="493"/>
        </w:trPr>
        <w:tc>
          <w:tcPr>
            <w:tcW w:w="643" w:type="dxa"/>
            <w:vAlign w:val="center"/>
          </w:tcPr>
          <w:p w:rsidR="0019412F" w:rsidRDefault="0019412F" w:rsidP="00F7267E">
            <w:pPr>
              <w:jc w:val="center"/>
              <w:rPr>
                <w:sz w:val="24"/>
              </w:rPr>
            </w:pPr>
            <w:r>
              <w:rPr>
                <w:rFonts w:hint="eastAsia"/>
                <w:sz w:val="24"/>
              </w:rPr>
              <w:t>7</w:t>
            </w:r>
          </w:p>
        </w:tc>
        <w:tc>
          <w:tcPr>
            <w:tcW w:w="2500" w:type="dxa"/>
            <w:gridSpan w:val="2"/>
            <w:vAlign w:val="center"/>
          </w:tcPr>
          <w:p w:rsidR="0019412F" w:rsidRDefault="0019412F" w:rsidP="00F7267E">
            <w:pPr>
              <w:rPr>
                <w:sz w:val="24"/>
              </w:rPr>
            </w:pPr>
            <w:r>
              <w:rPr>
                <w:rFonts w:hint="eastAsia"/>
                <w:sz w:val="24"/>
              </w:rPr>
              <w:t>会议室</w:t>
            </w:r>
          </w:p>
        </w:tc>
        <w:tc>
          <w:tcPr>
            <w:tcW w:w="1825" w:type="dxa"/>
            <w:vAlign w:val="center"/>
          </w:tcPr>
          <w:p w:rsidR="0019412F" w:rsidRDefault="0019412F">
            <w:pPr>
              <w:jc w:val="center"/>
              <w:rPr>
                <w:color w:val="000000"/>
                <w:sz w:val="24"/>
              </w:rPr>
            </w:pPr>
            <w:r>
              <w:rPr>
                <w:color w:val="000000"/>
              </w:rPr>
              <w:t>BGSZ_G_1</w:t>
            </w:r>
          </w:p>
        </w:tc>
        <w:tc>
          <w:tcPr>
            <w:tcW w:w="1800" w:type="dxa"/>
            <w:vAlign w:val="center"/>
          </w:tcPr>
          <w:p w:rsidR="0019412F" w:rsidRDefault="0019412F">
            <w:pPr>
              <w:jc w:val="center"/>
              <w:rPr>
                <w:color w:val="000000"/>
                <w:sz w:val="24"/>
              </w:rPr>
            </w:pPr>
            <w:r>
              <w:rPr>
                <w:color w:val="000000"/>
              </w:rPr>
              <w:t>BGSZ_G_2</w:t>
            </w:r>
          </w:p>
        </w:tc>
        <w:tc>
          <w:tcPr>
            <w:tcW w:w="2165" w:type="dxa"/>
            <w:vAlign w:val="center"/>
          </w:tcPr>
          <w:p w:rsidR="0019412F" w:rsidRDefault="0019412F">
            <w:pPr>
              <w:jc w:val="center"/>
              <w:rPr>
                <w:color w:val="000000"/>
                <w:sz w:val="24"/>
              </w:rPr>
            </w:pPr>
            <w:r>
              <w:rPr>
                <w:color w:val="000000"/>
              </w:rPr>
              <w:t>BGSZBZ_G</w:t>
            </w:r>
          </w:p>
        </w:tc>
      </w:tr>
      <w:tr w:rsidR="0019412F">
        <w:trPr>
          <w:trHeight w:val="526"/>
        </w:trPr>
        <w:tc>
          <w:tcPr>
            <w:tcW w:w="643" w:type="dxa"/>
            <w:vAlign w:val="center"/>
          </w:tcPr>
          <w:p w:rsidR="0019412F" w:rsidRDefault="0019412F" w:rsidP="00F7267E">
            <w:pPr>
              <w:jc w:val="center"/>
              <w:rPr>
                <w:sz w:val="24"/>
              </w:rPr>
            </w:pPr>
            <w:r>
              <w:rPr>
                <w:rFonts w:hint="eastAsia"/>
                <w:sz w:val="24"/>
              </w:rPr>
              <w:t>8</w:t>
            </w:r>
          </w:p>
        </w:tc>
        <w:tc>
          <w:tcPr>
            <w:tcW w:w="2500" w:type="dxa"/>
            <w:gridSpan w:val="2"/>
            <w:vAlign w:val="center"/>
          </w:tcPr>
          <w:p w:rsidR="0019412F" w:rsidRDefault="0019412F" w:rsidP="00F7267E">
            <w:pPr>
              <w:rPr>
                <w:sz w:val="24"/>
              </w:rPr>
            </w:pPr>
            <w:r>
              <w:rPr>
                <w:rFonts w:hint="eastAsia"/>
                <w:sz w:val="24"/>
              </w:rPr>
              <w:t>厨房</w:t>
            </w:r>
          </w:p>
        </w:tc>
        <w:tc>
          <w:tcPr>
            <w:tcW w:w="1825" w:type="dxa"/>
            <w:vAlign w:val="center"/>
          </w:tcPr>
          <w:p w:rsidR="0019412F" w:rsidRDefault="0019412F">
            <w:pPr>
              <w:jc w:val="center"/>
              <w:rPr>
                <w:color w:val="000000"/>
                <w:sz w:val="24"/>
              </w:rPr>
            </w:pPr>
            <w:r>
              <w:rPr>
                <w:color w:val="000000"/>
              </w:rPr>
              <w:t>BGSZ_H_1</w:t>
            </w:r>
          </w:p>
        </w:tc>
        <w:tc>
          <w:tcPr>
            <w:tcW w:w="1800" w:type="dxa"/>
            <w:vAlign w:val="center"/>
          </w:tcPr>
          <w:p w:rsidR="0019412F" w:rsidRDefault="0019412F">
            <w:pPr>
              <w:jc w:val="center"/>
              <w:rPr>
                <w:color w:val="000000"/>
                <w:sz w:val="24"/>
              </w:rPr>
            </w:pPr>
            <w:r>
              <w:rPr>
                <w:color w:val="000000"/>
              </w:rPr>
              <w:t>BGSZ_H_2</w:t>
            </w:r>
          </w:p>
        </w:tc>
        <w:tc>
          <w:tcPr>
            <w:tcW w:w="2165" w:type="dxa"/>
            <w:vAlign w:val="center"/>
          </w:tcPr>
          <w:p w:rsidR="0019412F" w:rsidRDefault="0019412F">
            <w:pPr>
              <w:jc w:val="center"/>
              <w:rPr>
                <w:color w:val="000000"/>
                <w:sz w:val="24"/>
              </w:rPr>
            </w:pPr>
            <w:r>
              <w:rPr>
                <w:color w:val="000000"/>
              </w:rPr>
              <w:t>BGSZBZ_H</w:t>
            </w:r>
          </w:p>
        </w:tc>
      </w:tr>
      <w:tr w:rsidR="0019412F">
        <w:trPr>
          <w:trHeight w:val="493"/>
        </w:trPr>
        <w:tc>
          <w:tcPr>
            <w:tcW w:w="643" w:type="dxa"/>
            <w:vAlign w:val="center"/>
          </w:tcPr>
          <w:p w:rsidR="0019412F" w:rsidRDefault="0019412F" w:rsidP="00F7267E">
            <w:pPr>
              <w:jc w:val="center"/>
              <w:rPr>
                <w:sz w:val="24"/>
              </w:rPr>
            </w:pPr>
            <w:r>
              <w:rPr>
                <w:rFonts w:hint="eastAsia"/>
                <w:sz w:val="24"/>
              </w:rPr>
              <w:t>9</w:t>
            </w:r>
          </w:p>
        </w:tc>
        <w:tc>
          <w:tcPr>
            <w:tcW w:w="2500" w:type="dxa"/>
            <w:gridSpan w:val="2"/>
            <w:vAlign w:val="center"/>
          </w:tcPr>
          <w:p w:rsidR="0019412F" w:rsidRDefault="0019412F" w:rsidP="00F7267E">
            <w:pPr>
              <w:rPr>
                <w:sz w:val="24"/>
              </w:rPr>
            </w:pPr>
            <w:r>
              <w:rPr>
                <w:rFonts w:hint="eastAsia"/>
                <w:sz w:val="24"/>
              </w:rPr>
              <w:t>饭厅</w:t>
            </w:r>
          </w:p>
        </w:tc>
        <w:tc>
          <w:tcPr>
            <w:tcW w:w="1825" w:type="dxa"/>
            <w:vAlign w:val="center"/>
          </w:tcPr>
          <w:p w:rsidR="0019412F" w:rsidRDefault="0019412F">
            <w:pPr>
              <w:jc w:val="center"/>
              <w:rPr>
                <w:color w:val="000000"/>
                <w:sz w:val="24"/>
              </w:rPr>
            </w:pPr>
            <w:r>
              <w:rPr>
                <w:color w:val="000000"/>
              </w:rPr>
              <w:t>BGSZ_I_1</w:t>
            </w:r>
          </w:p>
        </w:tc>
        <w:tc>
          <w:tcPr>
            <w:tcW w:w="1800" w:type="dxa"/>
            <w:vAlign w:val="center"/>
          </w:tcPr>
          <w:p w:rsidR="0019412F" w:rsidRDefault="0019412F">
            <w:pPr>
              <w:jc w:val="center"/>
              <w:rPr>
                <w:color w:val="000000"/>
                <w:sz w:val="24"/>
              </w:rPr>
            </w:pPr>
            <w:r>
              <w:rPr>
                <w:color w:val="000000"/>
              </w:rPr>
              <w:t>BGSZ_I_2</w:t>
            </w:r>
          </w:p>
        </w:tc>
        <w:tc>
          <w:tcPr>
            <w:tcW w:w="2165" w:type="dxa"/>
            <w:vAlign w:val="center"/>
          </w:tcPr>
          <w:p w:rsidR="0019412F" w:rsidRDefault="0019412F">
            <w:pPr>
              <w:jc w:val="center"/>
              <w:rPr>
                <w:color w:val="000000"/>
                <w:sz w:val="24"/>
              </w:rPr>
            </w:pPr>
            <w:r>
              <w:rPr>
                <w:color w:val="000000"/>
              </w:rPr>
              <w:t>BGSZBZ_I</w:t>
            </w:r>
          </w:p>
        </w:tc>
      </w:tr>
      <w:tr w:rsidR="0019412F">
        <w:trPr>
          <w:trHeight w:val="493"/>
        </w:trPr>
        <w:tc>
          <w:tcPr>
            <w:tcW w:w="643" w:type="dxa"/>
            <w:vAlign w:val="center"/>
          </w:tcPr>
          <w:p w:rsidR="0019412F" w:rsidRDefault="0019412F" w:rsidP="00F7267E">
            <w:pPr>
              <w:jc w:val="center"/>
              <w:rPr>
                <w:sz w:val="24"/>
              </w:rPr>
            </w:pPr>
            <w:r>
              <w:rPr>
                <w:rFonts w:hint="eastAsia"/>
                <w:sz w:val="24"/>
              </w:rPr>
              <w:t>10</w:t>
            </w:r>
          </w:p>
        </w:tc>
        <w:tc>
          <w:tcPr>
            <w:tcW w:w="2500" w:type="dxa"/>
            <w:gridSpan w:val="2"/>
            <w:vAlign w:val="center"/>
          </w:tcPr>
          <w:p w:rsidR="0019412F" w:rsidRDefault="0019412F" w:rsidP="00F7267E">
            <w:pPr>
              <w:rPr>
                <w:sz w:val="24"/>
              </w:rPr>
            </w:pPr>
            <w:r>
              <w:rPr>
                <w:rFonts w:hint="eastAsia"/>
                <w:sz w:val="24"/>
              </w:rPr>
              <w:t>其他</w:t>
            </w:r>
          </w:p>
        </w:tc>
        <w:tc>
          <w:tcPr>
            <w:tcW w:w="1825" w:type="dxa"/>
            <w:vAlign w:val="center"/>
          </w:tcPr>
          <w:p w:rsidR="0019412F" w:rsidRDefault="0019412F">
            <w:pPr>
              <w:jc w:val="center"/>
              <w:rPr>
                <w:color w:val="000000"/>
                <w:sz w:val="24"/>
              </w:rPr>
            </w:pPr>
            <w:r>
              <w:rPr>
                <w:color w:val="000000"/>
              </w:rPr>
              <w:t>BGSZ_J_1</w:t>
            </w:r>
          </w:p>
        </w:tc>
        <w:tc>
          <w:tcPr>
            <w:tcW w:w="1800" w:type="dxa"/>
            <w:vAlign w:val="center"/>
          </w:tcPr>
          <w:p w:rsidR="0019412F" w:rsidRDefault="0019412F">
            <w:pPr>
              <w:jc w:val="center"/>
              <w:rPr>
                <w:color w:val="000000"/>
                <w:sz w:val="24"/>
              </w:rPr>
            </w:pPr>
            <w:r>
              <w:rPr>
                <w:color w:val="000000"/>
              </w:rPr>
              <w:t>BGSZ_J_2</w:t>
            </w:r>
          </w:p>
        </w:tc>
        <w:tc>
          <w:tcPr>
            <w:tcW w:w="2165" w:type="dxa"/>
            <w:vAlign w:val="center"/>
          </w:tcPr>
          <w:p w:rsidR="0019412F" w:rsidRDefault="0019412F">
            <w:pPr>
              <w:jc w:val="center"/>
              <w:rPr>
                <w:color w:val="000000"/>
                <w:sz w:val="24"/>
              </w:rPr>
            </w:pPr>
            <w:r>
              <w:rPr>
                <w:color w:val="000000"/>
              </w:rPr>
              <w:t>BGSZBZ_J</w:t>
            </w:r>
          </w:p>
        </w:tc>
      </w:tr>
      <w:tr w:rsidR="00F7267E">
        <w:trPr>
          <w:cantSplit/>
          <w:trHeight w:val="493"/>
        </w:trPr>
        <w:tc>
          <w:tcPr>
            <w:tcW w:w="2628" w:type="dxa"/>
            <w:gridSpan w:val="2"/>
            <w:vAlign w:val="center"/>
          </w:tcPr>
          <w:p w:rsidR="00F7267E" w:rsidRDefault="00F7267E" w:rsidP="00F7267E">
            <w:pPr>
              <w:jc w:val="center"/>
              <w:rPr>
                <w:sz w:val="24"/>
              </w:rPr>
            </w:pPr>
            <w:r>
              <w:rPr>
                <w:rFonts w:hint="eastAsia"/>
                <w:sz w:val="24"/>
              </w:rPr>
              <w:t>单位负责人签字</w:t>
            </w:r>
          </w:p>
        </w:tc>
        <w:tc>
          <w:tcPr>
            <w:tcW w:w="6305" w:type="dxa"/>
            <w:gridSpan w:val="4"/>
            <w:vAlign w:val="center"/>
          </w:tcPr>
          <w:p w:rsidR="00F7267E" w:rsidRDefault="00F7267E" w:rsidP="00F7267E">
            <w:pPr>
              <w:jc w:val="center"/>
              <w:rPr>
                <w:sz w:val="24"/>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r w:rsidR="00F7267E">
        <w:trPr>
          <w:cantSplit/>
          <w:trHeight w:val="493"/>
        </w:trPr>
        <w:tc>
          <w:tcPr>
            <w:tcW w:w="2628" w:type="dxa"/>
            <w:gridSpan w:val="2"/>
            <w:vAlign w:val="center"/>
          </w:tcPr>
          <w:p w:rsidR="00F7267E" w:rsidRDefault="00F7267E" w:rsidP="00F7267E">
            <w:pPr>
              <w:jc w:val="center"/>
              <w:rPr>
                <w:sz w:val="24"/>
              </w:rPr>
            </w:pPr>
            <w:r>
              <w:rPr>
                <w:rFonts w:hint="eastAsia"/>
                <w:sz w:val="24"/>
              </w:rPr>
              <w:t>审验人签字</w:t>
            </w:r>
          </w:p>
        </w:tc>
        <w:tc>
          <w:tcPr>
            <w:tcW w:w="6305" w:type="dxa"/>
            <w:gridSpan w:val="4"/>
            <w:vAlign w:val="center"/>
          </w:tcPr>
          <w:p w:rsidR="00F7267E" w:rsidRDefault="00F7267E" w:rsidP="00F7267E">
            <w:pPr>
              <w:jc w:val="center"/>
              <w:rPr>
                <w:sz w:val="24"/>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F7267E" w:rsidRDefault="00F7267E" w:rsidP="00F7267E">
      <w:pPr>
        <w:rPr>
          <w:b/>
          <w:bCs/>
          <w:sz w:val="28"/>
        </w:rPr>
      </w:pPr>
    </w:p>
    <w:p w:rsidR="00F7267E" w:rsidRDefault="00F7267E" w:rsidP="00F7267E">
      <w:pPr>
        <w:rPr>
          <w:b/>
          <w:bCs/>
          <w:sz w:val="28"/>
        </w:rPr>
      </w:pPr>
    </w:p>
    <w:p w:rsidR="00F7267E" w:rsidRDefault="00F7267E" w:rsidP="00F7267E">
      <w:pPr>
        <w:rPr>
          <w:b/>
          <w:bCs/>
          <w:sz w:val="28"/>
        </w:rPr>
      </w:pPr>
      <w:r>
        <w:rPr>
          <w:rFonts w:hint="eastAsia"/>
          <w:b/>
          <w:bCs/>
          <w:sz w:val="28"/>
        </w:rPr>
        <w:t>表</w:t>
      </w:r>
      <w:r>
        <w:rPr>
          <w:rFonts w:hint="eastAsia"/>
          <w:b/>
          <w:bCs/>
          <w:sz w:val="28"/>
        </w:rPr>
        <w:t>3-8</w:t>
      </w:r>
      <w:r>
        <w:rPr>
          <w:rFonts w:hint="eastAsia"/>
          <w:b/>
          <w:bCs/>
          <w:sz w:val="28"/>
        </w:rPr>
        <w:t>：</w:t>
      </w:r>
    </w:p>
    <w:p w:rsidR="00F7267E" w:rsidRDefault="00F7267E" w:rsidP="00F7267E">
      <w:pPr>
        <w:tabs>
          <w:tab w:val="center" w:pos="4394"/>
        </w:tabs>
        <w:jc w:val="left"/>
        <w:rPr>
          <w:b/>
          <w:bCs/>
          <w:sz w:val="28"/>
        </w:rPr>
      </w:pPr>
      <w:r>
        <w:rPr>
          <w:rFonts w:hint="eastAsia"/>
          <w:b/>
          <w:bCs/>
        </w:rPr>
        <w:t>培训机构（盖章）：</w:t>
      </w:r>
      <w:r>
        <w:rPr>
          <w:sz w:val="28"/>
        </w:rPr>
        <w:tab/>
      </w:r>
      <w:r>
        <w:rPr>
          <w:rFonts w:hint="eastAsia"/>
          <w:b/>
          <w:bCs/>
          <w:sz w:val="28"/>
        </w:rPr>
        <w:t>教</w:t>
      </w:r>
      <w:r>
        <w:rPr>
          <w:rFonts w:hint="eastAsia"/>
          <w:b/>
          <w:bCs/>
          <w:sz w:val="28"/>
        </w:rPr>
        <w:t xml:space="preserve"> </w:t>
      </w:r>
      <w:r>
        <w:rPr>
          <w:rFonts w:hint="eastAsia"/>
          <w:b/>
          <w:bCs/>
          <w:sz w:val="28"/>
        </w:rPr>
        <w:t>室</w:t>
      </w:r>
      <w:r>
        <w:rPr>
          <w:rFonts w:hint="eastAsia"/>
          <w:b/>
          <w:bCs/>
          <w:sz w:val="28"/>
        </w:rPr>
        <w:t xml:space="preserve"> </w:t>
      </w:r>
      <w:r>
        <w:rPr>
          <w:rFonts w:hint="eastAsia"/>
          <w:b/>
          <w:bCs/>
          <w:sz w:val="28"/>
        </w:rPr>
        <w:t>平</w:t>
      </w:r>
      <w:r>
        <w:rPr>
          <w:rFonts w:hint="eastAsia"/>
          <w:b/>
          <w:bCs/>
          <w:sz w:val="28"/>
        </w:rPr>
        <w:t xml:space="preserve"> </w:t>
      </w:r>
      <w:r>
        <w:rPr>
          <w:rFonts w:hint="eastAsia"/>
          <w:b/>
          <w:bCs/>
          <w:sz w:val="28"/>
        </w:rPr>
        <w:t>面</w:t>
      </w:r>
      <w:r>
        <w:rPr>
          <w:rFonts w:hint="eastAsia"/>
          <w:b/>
          <w:bCs/>
          <w:sz w:val="28"/>
        </w:rPr>
        <w:t xml:space="preserve"> </w:t>
      </w:r>
      <w:r>
        <w:rPr>
          <w:rFonts w:hint="eastAsia"/>
          <w:b/>
          <w:bCs/>
          <w:sz w:val="28"/>
        </w:rPr>
        <w:t>图</w:t>
      </w:r>
    </w:p>
    <w:tbl>
      <w:tblPr>
        <w:tblW w:w="9295"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000" w:firstRow="0" w:lastRow="0" w:firstColumn="0" w:lastColumn="0" w:noHBand="0" w:noVBand="0"/>
      </w:tblPr>
      <w:tblGrid>
        <w:gridCol w:w="9295"/>
      </w:tblGrid>
      <w:tr w:rsidR="00F7267E">
        <w:trPr>
          <w:trHeight w:val="12224"/>
        </w:trPr>
        <w:tc>
          <w:tcPr>
            <w:tcW w:w="9295" w:type="dxa"/>
          </w:tcPr>
          <w:p w:rsidR="00F7267E" w:rsidRDefault="00F7267E" w:rsidP="00F7267E">
            <w:pPr>
              <w:jc w:val="center"/>
              <w:rPr>
                <w:sz w:val="28"/>
              </w:rPr>
            </w:pPr>
          </w:p>
        </w:tc>
      </w:tr>
    </w:tbl>
    <w:p w:rsidR="00F7267E" w:rsidRDefault="00F7267E" w:rsidP="00F7267E">
      <w:pPr>
        <w:rPr>
          <w:b/>
          <w:bCs/>
        </w:rPr>
      </w:pPr>
      <w:r>
        <w:rPr>
          <w:rFonts w:hint="eastAsia"/>
          <w:b/>
          <w:bCs/>
        </w:rPr>
        <w:t>备注：需提供</w:t>
      </w:r>
      <w:r>
        <w:rPr>
          <w:rFonts w:hint="eastAsia"/>
          <w:b/>
          <w:bCs/>
        </w:rPr>
        <w:t>A4</w:t>
      </w:r>
      <w:r>
        <w:rPr>
          <w:rFonts w:hint="eastAsia"/>
          <w:b/>
          <w:bCs/>
        </w:rPr>
        <w:t>大小教室黑白平面图一份</w:t>
      </w:r>
    </w:p>
    <w:p w:rsidR="00F7267E" w:rsidRDefault="00F7267E" w:rsidP="00F7267E">
      <w:pPr>
        <w:rPr>
          <w:b/>
          <w:bCs/>
          <w:sz w:val="32"/>
        </w:rPr>
      </w:pPr>
      <w:r>
        <w:rPr>
          <w:b/>
          <w:bCs/>
          <w:sz w:val="32"/>
        </w:rPr>
        <w:tab/>
      </w:r>
    </w:p>
    <w:p w:rsidR="00F7267E" w:rsidRDefault="00F7267E" w:rsidP="00F7267E">
      <w:pPr>
        <w:rPr>
          <w:b/>
          <w:bCs/>
          <w:sz w:val="32"/>
        </w:rPr>
      </w:pPr>
    </w:p>
    <w:p w:rsidR="00F7267E" w:rsidRDefault="00F7267E" w:rsidP="00F7267E">
      <w:pPr>
        <w:rPr>
          <w:b/>
          <w:bCs/>
          <w:sz w:val="28"/>
        </w:rPr>
      </w:pPr>
      <w:r>
        <w:rPr>
          <w:rFonts w:hint="eastAsia"/>
          <w:b/>
          <w:bCs/>
          <w:sz w:val="28"/>
        </w:rPr>
        <w:t>表</w:t>
      </w:r>
      <w:r>
        <w:rPr>
          <w:rFonts w:hint="eastAsia"/>
          <w:b/>
          <w:bCs/>
          <w:sz w:val="28"/>
        </w:rPr>
        <w:t>3-9</w:t>
      </w:r>
      <w:r>
        <w:rPr>
          <w:rFonts w:hint="eastAsia"/>
          <w:b/>
          <w:bCs/>
          <w:sz w:val="28"/>
        </w:rPr>
        <w:t>：</w:t>
      </w:r>
    </w:p>
    <w:p w:rsidR="00F7267E" w:rsidRDefault="00F7267E" w:rsidP="00F7267E">
      <w:pPr>
        <w:tabs>
          <w:tab w:val="left" w:pos="180"/>
          <w:tab w:val="center" w:pos="4394"/>
        </w:tabs>
        <w:jc w:val="center"/>
        <w:rPr>
          <w:b/>
          <w:bCs/>
          <w:sz w:val="32"/>
        </w:rPr>
      </w:pPr>
      <w:r>
        <w:rPr>
          <w:rFonts w:hint="eastAsia"/>
          <w:b/>
          <w:bCs/>
          <w:sz w:val="32"/>
        </w:rPr>
        <w:t>审</w:t>
      </w:r>
      <w:r>
        <w:rPr>
          <w:rFonts w:hint="eastAsia"/>
          <w:b/>
          <w:bCs/>
          <w:sz w:val="32"/>
        </w:rPr>
        <w:t xml:space="preserve">   </w:t>
      </w:r>
      <w:r>
        <w:rPr>
          <w:rFonts w:hint="eastAsia"/>
          <w:b/>
          <w:bCs/>
          <w:sz w:val="32"/>
        </w:rPr>
        <w:t>验</w:t>
      </w:r>
      <w:r>
        <w:rPr>
          <w:rFonts w:hint="eastAsia"/>
          <w:b/>
          <w:bCs/>
          <w:sz w:val="32"/>
        </w:rPr>
        <w:t xml:space="preserve">   </w:t>
      </w:r>
      <w:r>
        <w:rPr>
          <w:rFonts w:hint="eastAsia"/>
          <w:b/>
          <w:bCs/>
          <w:sz w:val="32"/>
        </w:rPr>
        <w:t>总</w:t>
      </w:r>
      <w:r>
        <w:rPr>
          <w:rFonts w:hint="eastAsia"/>
          <w:b/>
          <w:bCs/>
          <w:sz w:val="32"/>
        </w:rPr>
        <w:t xml:space="preserve">   </w:t>
      </w:r>
      <w:r>
        <w:rPr>
          <w:rFonts w:hint="eastAsia"/>
          <w:b/>
          <w:bCs/>
          <w:sz w:val="32"/>
        </w:rPr>
        <w:t>结</w:t>
      </w:r>
    </w:p>
    <w:p w:rsidR="00F7267E" w:rsidRDefault="00F7267E" w:rsidP="00F7267E">
      <w:pPr>
        <w:jc w:val="left"/>
        <w:rPr>
          <w:b/>
          <w:bCs/>
        </w:rPr>
      </w:pPr>
      <w:r>
        <w:rPr>
          <w:rFonts w:hint="eastAsia"/>
          <w:b/>
          <w:bCs/>
        </w:rPr>
        <w:lastRenderedPageBreak/>
        <w:t>培训机构（盖章）：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7096"/>
      </w:tblGrid>
      <w:tr w:rsidR="00F7267E">
        <w:trPr>
          <w:trHeight w:val="3261"/>
        </w:trPr>
        <w:tc>
          <w:tcPr>
            <w:tcW w:w="1908" w:type="dxa"/>
          </w:tcPr>
          <w:p w:rsidR="00F7267E" w:rsidRDefault="00F7267E" w:rsidP="00F7267E">
            <w:pPr>
              <w:rPr>
                <w:sz w:val="32"/>
              </w:rPr>
            </w:pPr>
          </w:p>
          <w:p w:rsidR="00F7267E" w:rsidRDefault="00F7267E" w:rsidP="00F7267E">
            <w:pPr>
              <w:rPr>
                <w:sz w:val="32"/>
              </w:rPr>
            </w:pPr>
          </w:p>
          <w:p w:rsidR="00F7267E" w:rsidRDefault="00F7267E" w:rsidP="00F7267E">
            <w:pPr>
              <w:rPr>
                <w:sz w:val="30"/>
              </w:rPr>
            </w:pPr>
            <w:r>
              <w:rPr>
                <w:rFonts w:hint="eastAsia"/>
                <w:sz w:val="30"/>
              </w:rPr>
              <w:t>培训机构自评意见</w:t>
            </w:r>
          </w:p>
        </w:tc>
        <w:tc>
          <w:tcPr>
            <w:tcW w:w="7096" w:type="dxa"/>
          </w:tcPr>
          <w:p w:rsidR="00F7267E" w:rsidRDefault="00F7267E" w:rsidP="00F7267E">
            <w:pPr>
              <w:rPr>
                <w:sz w:val="32"/>
              </w:rPr>
            </w:pPr>
            <w:r>
              <w:rPr>
                <w:rFonts w:hint="eastAsia"/>
                <w:sz w:val="32"/>
              </w:rPr>
              <w:t xml:space="preserve">       </w:t>
            </w:r>
          </w:p>
          <w:p w:rsidR="00F7267E" w:rsidRDefault="00F7267E" w:rsidP="00F7267E">
            <w:pPr>
              <w:rPr>
                <w:sz w:val="32"/>
              </w:rPr>
            </w:pPr>
            <w:r>
              <w:rPr>
                <w:rFonts w:hint="eastAsia"/>
                <w:sz w:val="32"/>
              </w:rPr>
              <w:t xml:space="preserve">   </w:t>
            </w:r>
          </w:p>
          <w:p w:rsidR="00F7267E" w:rsidRDefault="00F7267E" w:rsidP="00F7267E">
            <w:pPr>
              <w:rPr>
                <w:sz w:val="32"/>
              </w:rPr>
            </w:pPr>
            <w:r>
              <w:rPr>
                <w:rFonts w:hint="eastAsia"/>
                <w:sz w:val="32"/>
              </w:rPr>
              <w:t xml:space="preserve">                            </w:t>
            </w:r>
          </w:p>
          <w:p w:rsidR="00F7267E" w:rsidRDefault="00F7267E" w:rsidP="00F7267E">
            <w:pPr>
              <w:ind w:firstLineChars="1400" w:firstLine="3920"/>
              <w:rPr>
                <w:sz w:val="28"/>
              </w:rPr>
            </w:pPr>
            <w:r>
              <w:rPr>
                <w:rFonts w:hint="eastAsia"/>
                <w:sz w:val="28"/>
              </w:rPr>
              <w:t xml:space="preserve">       </w:t>
            </w:r>
            <w:r>
              <w:rPr>
                <w:rFonts w:hint="eastAsia"/>
                <w:sz w:val="28"/>
              </w:rPr>
              <w:t>（签章）</w:t>
            </w:r>
          </w:p>
          <w:p w:rsidR="00F7267E" w:rsidRDefault="00F7267E" w:rsidP="00F7267E">
            <w:pPr>
              <w:rPr>
                <w:sz w:val="32"/>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r w:rsidR="00F7267E">
        <w:trPr>
          <w:trHeight w:val="3559"/>
        </w:trPr>
        <w:tc>
          <w:tcPr>
            <w:tcW w:w="1908" w:type="dxa"/>
          </w:tcPr>
          <w:p w:rsidR="00F7267E" w:rsidRDefault="00F7267E" w:rsidP="00F7267E">
            <w:pPr>
              <w:rPr>
                <w:sz w:val="32"/>
              </w:rPr>
            </w:pPr>
          </w:p>
          <w:p w:rsidR="00F7267E" w:rsidRDefault="00F7267E" w:rsidP="00F7267E">
            <w:pPr>
              <w:rPr>
                <w:sz w:val="32"/>
              </w:rPr>
            </w:pPr>
          </w:p>
          <w:p w:rsidR="00F7267E" w:rsidRDefault="00F7267E" w:rsidP="00F7267E">
            <w:pPr>
              <w:rPr>
                <w:sz w:val="30"/>
              </w:rPr>
            </w:pPr>
            <w:r>
              <w:rPr>
                <w:rFonts w:hint="eastAsia"/>
                <w:sz w:val="30"/>
              </w:rPr>
              <w:t>道路运政机构评审人意见</w:t>
            </w:r>
          </w:p>
        </w:tc>
        <w:tc>
          <w:tcPr>
            <w:tcW w:w="7096" w:type="dxa"/>
          </w:tcPr>
          <w:p w:rsidR="00F7267E" w:rsidRDefault="00F7267E" w:rsidP="00F7267E">
            <w:pPr>
              <w:rPr>
                <w:sz w:val="32"/>
              </w:rPr>
            </w:pPr>
          </w:p>
          <w:p w:rsidR="00F7267E" w:rsidRDefault="00F7267E" w:rsidP="00F7267E">
            <w:pPr>
              <w:rPr>
                <w:sz w:val="32"/>
              </w:rPr>
            </w:pPr>
          </w:p>
          <w:p w:rsidR="00F7267E" w:rsidRDefault="00F7267E" w:rsidP="00F7267E">
            <w:pPr>
              <w:rPr>
                <w:sz w:val="28"/>
              </w:rPr>
            </w:pPr>
            <w:r>
              <w:rPr>
                <w:rFonts w:hint="eastAsia"/>
                <w:sz w:val="32"/>
              </w:rPr>
              <w:t xml:space="preserve">                  </w:t>
            </w:r>
            <w:r>
              <w:rPr>
                <w:rFonts w:hint="eastAsia"/>
                <w:sz w:val="28"/>
              </w:rPr>
              <w:t xml:space="preserve">           </w:t>
            </w:r>
          </w:p>
          <w:p w:rsidR="00F7267E" w:rsidRDefault="00F7267E" w:rsidP="00F7267E">
            <w:pPr>
              <w:ind w:firstLineChars="1800" w:firstLine="5040"/>
              <w:rPr>
                <w:sz w:val="28"/>
              </w:rPr>
            </w:pPr>
            <w:r>
              <w:rPr>
                <w:rFonts w:hint="eastAsia"/>
                <w:sz w:val="28"/>
              </w:rPr>
              <w:t>（签章）</w:t>
            </w:r>
          </w:p>
          <w:p w:rsidR="00F7267E" w:rsidRDefault="00F7267E" w:rsidP="00F7267E">
            <w:pPr>
              <w:rPr>
                <w:sz w:val="32"/>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r w:rsidR="00F7267E">
        <w:trPr>
          <w:trHeight w:val="4822"/>
        </w:trPr>
        <w:tc>
          <w:tcPr>
            <w:tcW w:w="1908" w:type="dxa"/>
          </w:tcPr>
          <w:p w:rsidR="00F7267E" w:rsidRDefault="00F7267E" w:rsidP="00F7267E">
            <w:pPr>
              <w:rPr>
                <w:sz w:val="32"/>
              </w:rPr>
            </w:pPr>
          </w:p>
          <w:p w:rsidR="00F7267E" w:rsidRDefault="00F7267E" w:rsidP="00F7267E">
            <w:pPr>
              <w:rPr>
                <w:sz w:val="32"/>
              </w:rPr>
            </w:pPr>
          </w:p>
          <w:p w:rsidR="00F7267E" w:rsidRDefault="00F7267E" w:rsidP="00F7267E">
            <w:pPr>
              <w:rPr>
                <w:sz w:val="30"/>
              </w:rPr>
            </w:pPr>
            <w:r>
              <w:rPr>
                <w:rFonts w:hint="eastAsia"/>
                <w:sz w:val="30"/>
              </w:rPr>
              <w:t>道路运政机构评审组意见</w:t>
            </w:r>
          </w:p>
        </w:tc>
        <w:tc>
          <w:tcPr>
            <w:tcW w:w="7096" w:type="dxa"/>
          </w:tcPr>
          <w:p w:rsidR="00F7267E" w:rsidRDefault="00F7267E" w:rsidP="00F7267E">
            <w:pPr>
              <w:rPr>
                <w:sz w:val="32"/>
              </w:rPr>
            </w:pPr>
          </w:p>
          <w:p w:rsidR="00F7267E" w:rsidRDefault="00F7267E" w:rsidP="00F7267E">
            <w:pPr>
              <w:rPr>
                <w:sz w:val="32"/>
              </w:rPr>
            </w:pPr>
          </w:p>
          <w:p w:rsidR="00F7267E" w:rsidRDefault="00F7267E" w:rsidP="00F7267E">
            <w:pPr>
              <w:rPr>
                <w:sz w:val="32"/>
              </w:rPr>
            </w:pPr>
          </w:p>
          <w:p w:rsidR="00F7267E" w:rsidRDefault="00F7267E" w:rsidP="00F7267E">
            <w:pPr>
              <w:rPr>
                <w:sz w:val="32"/>
              </w:rPr>
            </w:pPr>
          </w:p>
          <w:p w:rsidR="00F7267E" w:rsidRDefault="00F7267E" w:rsidP="00F7267E">
            <w:pPr>
              <w:rPr>
                <w:sz w:val="32"/>
              </w:rPr>
            </w:pPr>
            <w:r>
              <w:rPr>
                <w:rFonts w:hint="eastAsia"/>
                <w:sz w:val="32"/>
              </w:rPr>
              <w:t xml:space="preserve">                             </w:t>
            </w:r>
          </w:p>
          <w:p w:rsidR="00F7267E" w:rsidRDefault="00F7267E" w:rsidP="00F7267E">
            <w:pPr>
              <w:ind w:firstLineChars="1800" w:firstLine="5040"/>
              <w:rPr>
                <w:sz w:val="28"/>
              </w:rPr>
            </w:pPr>
            <w:r>
              <w:rPr>
                <w:rFonts w:hint="eastAsia"/>
                <w:sz w:val="28"/>
              </w:rPr>
              <w:t>（签章）</w:t>
            </w:r>
          </w:p>
          <w:p w:rsidR="00F7267E" w:rsidRDefault="00F7267E" w:rsidP="00F7267E">
            <w:pPr>
              <w:rPr>
                <w:sz w:val="32"/>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rsidR="00F7267E" w:rsidRDefault="00F7267E" w:rsidP="00F7267E">
      <w:pPr>
        <w:rPr>
          <w:rFonts w:ascii="楷体_GB2312" w:eastAsia="楷体_GB2312"/>
          <w:sz w:val="28"/>
          <w:szCs w:val="20"/>
        </w:rPr>
      </w:pPr>
    </w:p>
    <w:p w:rsidR="00F7267E" w:rsidRDefault="00F7267E" w:rsidP="00F7267E">
      <w:pPr>
        <w:rPr>
          <w:rFonts w:ascii="楷体_GB2312" w:eastAsia="楷体_GB2312"/>
          <w:sz w:val="28"/>
          <w:szCs w:val="20"/>
        </w:rPr>
      </w:pPr>
    </w:p>
    <w:bookmarkEnd w:id="0"/>
    <w:bookmarkEnd w:id="1"/>
    <w:p w:rsidR="00F7267E" w:rsidRDefault="00F7267E"/>
    <w:sectPr w:rsidR="00F7267E" w:rsidSect="00F7267E">
      <w:pgSz w:w="11906" w:h="16838"/>
      <w:pgMar w:top="851" w:right="1418" w:bottom="851"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EDC" w:rsidRDefault="00A73EDC" w:rsidP="00374749">
      <w:r>
        <w:separator/>
      </w:r>
    </w:p>
  </w:endnote>
  <w:endnote w:type="continuationSeparator" w:id="0">
    <w:p w:rsidR="00A73EDC" w:rsidRDefault="00A73EDC" w:rsidP="00374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EDC" w:rsidRDefault="00A73EDC" w:rsidP="00374749">
      <w:r>
        <w:separator/>
      </w:r>
    </w:p>
  </w:footnote>
  <w:footnote w:type="continuationSeparator" w:id="0">
    <w:p w:rsidR="00A73EDC" w:rsidRDefault="00A73EDC" w:rsidP="003747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652"/>
    <w:multiLevelType w:val="hybridMultilevel"/>
    <w:tmpl w:val="D9B6B06A"/>
    <w:lvl w:ilvl="0" w:tplc="938A96E6">
      <w:start w:val="1"/>
      <w:numFmt w:val="decimal"/>
      <w:lvlText w:val="%1．"/>
      <w:lvlJc w:val="left"/>
      <w:pPr>
        <w:tabs>
          <w:tab w:val="num" w:pos="1840"/>
        </w:tabs>
        <w:ind w:left="1840" w:hanging="720"/>
      </w:pPr>
      <w:rPr>
        <w:rFonts w:hint="eastAsia"/>
      </w:rPr>
    </w:lvl>
    <w:lvl w:ilvl="1" w:tplc="84B6A570">
      <w:start w:val="1"/>
      <w:numFmt w:val="decimal"/>
      <w:lvlText w:val="（%2）"/>
      <w:lvlJc w:val="left"/>
      <w:pPr>
        <w:tabs>
          <w:tab w:val="num" w:pos="2260"/>
        </w:tabs>
        <w:ind w:left="2260" w:hanging="720"/>
      </w:pPr>
      <w:rPr>
        <w:rFonts w:hint="eastAsia"/>
      </w:rPr>
    </w:lvl>
    <w:lvl w:ilvl="2" w:tplc="0409001B" w:tentative="1">
      <w:start w:val="1"/>
      <w:numFmt w:val="lowerRoman"/>
      <w:lvlText w:val="%3."/>
      <w:lvlJc w:val="right"/>
      <w:pPr>
        <w:tabs>
          <w:tab w:val="num" w:pos="2380"/>
        </w:tabs>
        <w:ind w:left="2380" w:hanging="420"/>
      </w:pPr>
    </w:lvl>
    <w:lvl w:ilvl="3" w:tplc="0409000F" w:tentative="1">
      <w:start w:val="1"/>
      <w:numFmt w:val="decimal"/>
      <w:lvlText w:val="%4."/>
      <w:lvlJc w:val="left"/>
      <w:pPr>
        <w:tabs>
          <w:tab w:val="num" w:pos="2800"/>
        </w:tabs>
        <w:ind w:left="2800" w:hanging="420"/>
      </w:pPr>
    </w:lvl>
    <w:lvl w:ilvl="4" w:tplc="04090019" w:tentative="1">
      <w:start w:val="1"/>
      <w:numFmt w:val="lowerLetter"/>
      <w:lvlText w:val="%5)"/>
      <w:lvlJc w:val="left"/>
      <w:pPr>
        <w:tabs>
          <w:tab w:val="num" w:pos="3220"/>
        </w:tabs>
        <w:ind w:left="3220" w:hanging="420"/>
      </w:pPr>
    </w:lvl>
    <w:lvl w:ilvl="5" w:tplc="0409001B" w:tentative="1">
      <w:start w:val="1"/>
      <w:numFmt w:val="lowerRoman"/>
      <w:lvlText w:val="%6."/>
      <w:lvlJc w:val="right"/>
      <w:pPr>
        <w:tabs>
          <w:tab w:val="num" w:pos="3640"/>
        </w:tabs>
        <w:ind w:left="3640" w:hanging="420"/>
      </w:pPr>
    </w:lvl>
    <w:lvl w:ilvl="6" w:tplc="0409000F" w:tentative="1">
      <w:start w:val="1"/>
      <w:numFmt w:val="decimal"/>
      <w:lvlText w:val="%7."/>
      <w:lvlJc w:val="left"/>
      <w:pPr>
        <w:tabs>
          <w:tab w:val="num" w:pos="4060"/>
        </w:tabs>
        <w:ind w:left="4060" w:hanging="420"/>
      </w:pPr>
    </w:lvl>
    <w:lvl w:ilvl="7" w:tplc="04090019" w:tentative="1">
      <w:start w:val="1"/>
      <w:numFmt w:val="lowerLetter"/>
      <w:lvlText w:val="%8)"/>
      <w:lvlJc w:val="left"/>
      <w:pPr>
        <w:tabs>
          <w:tab w:val="num" w:pos="4480"/>
        </w:tabs>
        <w:ind w:left="4480" w:hanging="420"/>
      </w:pPr>
    </w:lvl>
    <w:lvl w:ilvl="8" w:tplc="0409001B" w:tentative="1">
      <w:start w:val="1"/>
      <w:numFmt w:val="lowerRoman"/>
      <w:lvlText w:val="%9."/>
      <w:lvlJc w:val="right"/>
      <w:pPr>
        <w:tabs>
          <w:tab w:val="num" w:pos="4900"/>
        </w:tabs>
        <w:ind w:left="4900" w:hanging="420"/>
      </w:pPr>
    </w:lvl>
  </w:abstractNum>
  <w:abstractNum w:abstractNumId="1">
    <w:nsid w:val="6C68166C"/>
    <w:multiLevelType w:val="hybridMultilevel"/>
    <w:tmpl w:val="567A0D12"/>
    <w:lvl w:ilvl="0" w:tplc="CA523164">
      <w:start w:val="1"/>
      <w:numFmt w:val="japaneseCounting"/>
      <w:lvlText w:val="%1、"/>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67E"/>
    <w:rsid w:val="00005467"/>
    <w:rsid w:val="0005536A"/>
    <w:rsid w:val="00074D11"/>
    <w:rsid w:val="000A0ADF"/>
    <w:rsid w:val="000A19CA"/>
    <w:rsid w:val="000E0DAA"/>
    <w:rsid w:val="000E2B82"/>
    <w:rsid w:val="000E585D"/>
    <w:rsid w:val="00127539"/>
    <w:rsid w:val="001504AB"/>
    <w:rsid w:val="00181218"/>
    <w:rsid w:val="00187AA7"/>
    <w:rsid w:val="0019412F"/>
    <w:rsid w:val="001D4776"/>
    <w:rsid w:val="001D5C1A"/>
    <w:rsid w:val="001F26F0"/>
    <w:rsid w:val="002103FA"/>
    <w:rsid w:val="002210E0"/>
    <w:rsid w:val="002219C4"/>
    <w:rsid w:val="00223896"/>
    <w:rsid w:val="002604D1"/>
    <w:rsid w:val="002B63B8"/>
    <w:rsid w:val="002F33A5"/>
    <w:rsid w:val="00305CD0"/>
    <w:rsid w:val="003111A9"/>
    <w:rsid w:val="00345AFA"/>
    <w:rsid w:val="003519AA"/>
    <w:rsid w:val="00374749"/>
    <w:rsid w:val="003D2A17"/>
    <w:rsid w:val="003E48B2"/>
    <w:rsid w:val="003F44AC"/>
    <w:rsid w:val="003F5BF2"/>
    <w:rsid w:val="00412120"/>
    <w:rsid w:val="00447578"/>
    <w:rsid w:val="0048459E"/>
    <w:rsid w:val="004A1A7C"/>
    <w:rsid w:val="004E26F7"/>
    <w:rsid w:val="00536048"/>
    <w:rsid w:val="00550AD6"/>
    <w:rsid w:val="00572073"/>
    <w:rsid w:val="00577858"/>
    <w:rsid w:val="005A75DA"/>
    <w:rsid w:val="005B2B83"/>
    <w:rsid w:val="005D2A31"/>
    <w:rsid w:val="005F3C72"/>
    <w:rsid w:val="006249EC"/>
    <w:rsid w:val="006D7949"/>
    <w:rsid w:val="00722960"/>
    <w:rsid w:val="00750BAB"/>
    <w:rsid w:val="00765608"/>
    <w:rsid w:val="0076644A"/>
    <w:rsid w:val="007A6957"/>
    <w:rsid w:val="007C1CFC"/>
    <w:rsid w:val="007E5EC7"/>
    <w:rsid w:val="00801667"/>
    <w:rsid w:val="00821D5F"/>
    <w:rsid w:val="00836803"/>
    <w:rsid w:val="00840039"/>
    <w:rsid w:val="008800DD"/>
    <w:rsid w:val="0088776C"/>
    <w:rsid w:val="008B022E"/>
    <w:rsid w:val="008B5F29"/>
    <w:rsid w:val="008D3299"/>
    <w:rsid w:val="008E4E88"/>
    <w:rsid w:val="009027E3"/>
    <w:rsid w:val="009215E5"/>
    <w:rsid w:val="0093082E"/>
    <w:rsid w:val="00955CDB"/>
    <w:rsid w:val="00966554"/>
    <w:rsid w:val="00974B08"/>
    <w:rsid w:val="009E56D1"/>
    <w:rsid w:val="009E6CCF"/>
    <w:rsid w:val="00A04A64"/>
    <w:rsid w:val="00A22235"/>
    <w:rsid w:val="00A23113"/>
    <w:rsid w:val="00A73EDC"/>
    <w:rsid w:val="00A8732C"/>
    <w:rsid w:val="00A960B2"/>
    <w:rsid w:val="00AA0C6B"/>
    <w:rsid w:val="00AA175A"/>
    <w:rsid w:val="00AB0BDC"/>
    <w:rsid w:val="00AB4E3D"/>
    <w:rsid w:val="00B66A95"/>
    <w:rsid w:val="00B83F01"/>
    <w:rsid w:val="00C10336"/>
    <w:rsid w:val="00C13834"/>
    <w:rsid w:val="00C15386"/>
    <w:rsid w:val="00C15693"/>
    <w:rsid w:val="00C54A8E"/>
    <w:rsid w:val="00C92A7A"/>
    <w:rsid w:val="00CC2255"/>
    <w:rsid w:val="00CC4882"/>
    <w:rsid w:val="00CD1DC4"/>
    <w:rsid w:val="00D13FE9"/>
    <w:rsid w:val="00D600EC"/>
    <w:rsid w:val="00D65FC9"/>
    <w:rsid w:val="00D77A70"/>
    <w:rsid w:val="00DA2060"/>
    <w:rsid w:val="00DD66A1"/>
    <w:rsid w:val="00E02E65"/>
    <w:rsid w:val="00E228DA"/>
    <w:rsid w:val="00E451EC"/>
    <w:rsid w:val="00E55506"/>
    <w:rsid w:val="00E67231"/>
    <w:rsid w:val="00E6768F"/>
    <w:rsid w:val="00E839B2"/>
    <w:rsid w:val="00EA3EDB"/>
    <w:rsid w:val="00EC4D7F"/>
    <w:rsid w:val="00ED00DE"/>
    <w:rsid w:val="00F07D26"/>
    <w:rsid w:val="00F2657C"/>
    <w:rsid w:val="00F558D9"/>
    <w:rsid w:val="00F57ADB"/>
    <w:rsid w:val="00F62C0A"/>
    <w:rsid w:val="00F637AE"/>
    <w:rsid w:val="00F64277"/>
    <w:rsid w:val="00F708E3"/>
    <w:rsid w:val="00F72014"/>
    <w:rsid w:val="00F7267E"/>
    <w:rsid w:val="00F862BF"/>
    <w:rsid w:val="00F94D0F"/>
    <w:rsid w:val="00F97B5C"/>
    <w:rsid w:val="00FA569A"/>
    <w:rsid w:val="00FD7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267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A960B2"/>
    <w:rPr>
      <w:sz w:val="18"/>
      <w:szCs w:val="18"/>
    </w:rPr>
  </w:style>
  <w:style w:type="paragraph" w:styleId="a4">
    <w:name w:val="header"/>
    <w:basedOn w:val="a"/>
    <w:link w:val="Char"/>
    <w:rsid w:val="003747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74749"/>
    <w:rPr>
      <w:kern w:val="2"/>
      <w:sz w:val="18"/>
      <w:szCs w:val="18"/>
    </w:rPr>
  </w:style>
  <w:style w:type="paragraph" w:styleId="a5">
    <w:name w:val="footer"/>
    <w:basedOn w:val="a"/>
    <w:link w:val="Char0"/>
    <w:rsid w:val="00374749"/>
    <w:pPr>
      <w:tabs>
        <w:tab w:val="center" w:pos="4153"/>
        <w:tab w:val="right" w:pos="8306"/>
      </w:tabs>
      <w:snapToGrid w:val="0"/>
      <w:jc w:val="left"/>
    </w:pPr>
    <w:rPr>
      <w:sz w:val="18"/>
      <w:szCs w:val="18"/>
    </w:rPr>
  </w:style>
  <w:style w:type="character" w:customStyle="1" w:styleId="Char0">
    <w:name w:val="页脚 Char"/>
    <w:basedOn w:val="a0"/>
    <w:link w:val="a5"/>
    <w:rsid w:val="0037474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267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A960B2"/>
    <w:rPr>
      <w:sz w:val="18"/>
      <w:szCs w:val="18"/>
    </w:rPr>
  </w:style>
  <w:style w:type="paragraph" w:styleId="a4">
    <w:name w:val="header"/>
    <w:basedOn w:val="a"/>
    <w:link w:val="Char"/>
    <w:rsid w:val="003747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74749"/>
    <w:rPr>
      <w:kern w:val="2"/>
      <w:sz w:val="18"/>
      <w:szCs w:val="18"/>
    </w:rPr>
  </w:style>
  <w:style w:type="paragraph" w:styleId="a5">
    <w:name w:val="footer"/>
    <w:basedOn w:val="a"/>
    <w:link w:val="Char0"/>
    <w:rsid w:val="00374749"/>
    <w:pPr>
      <w:tabs>
        <w:tab w:val="center" w:pos="4153"/>
        <w:tab w:val="right" w:pos="8306"/>
      </w:tabs>
      <w:snapToGrid w:val="0"/>
      <w:jc w:val="left"/>
    </w:pPr>
    <w:rPr>
      <w:sz w:val="18"/>
      <w:szCs w:val="18"/>
    </w:rPr>
  </w:style>
  <w:style w:type="character" w:customStyle="1" w:styleId="Char0">
    <w:name w:val="页脚 Char"/>
    <w:basedOn w:val="a0"/>
    <w:link w:val="a5"/>
    <w:rsid w:val="0037474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691025">
      <w:bodyDiv w:val="1"/>
      <w:marLeft w:val="0"/>
      <w:marRight w:val="0"/>
      <w:marTop w:val="0"/>
      <w:marBottom w:val="0"/>
      <w:divBdr>
        <w:top w:val="none" w:sz="0" w:space="0" w:color="auto"/>
        <w:left w:val="none" w:sz="0" w:space="0" w:color="auto"/>
        <w:bottom w:val="none" w:sz="0" w:space="0" w:color="auto"/>
        <w:right w:val="none" w:sz="0" w:space="0" w:color="auto"/>
      </w:divBdr>
    </w:div>
    <w:div w:id="1433167709">
      <w:bodyDiv w:val="1"/>
      <w:marLeft w:val="0"/>
      <w:marRight w:val="0"/>
      <w:marTop w:val="0"/>
      <w:marBottom w:val="0"/>
      <w:divBdr>
        <w:top w:val="none" w:sz="0" w:space="0" w:color="auto"/>
        <w:left w:val="none" w:sz="0" w:space="0" w:color="auto"/>
        <w:bottom w:val="none" w:sz="0" w:space="0" w:color="auto"/>
        <w:right w:val="none" w:sz="0" w:space="0" w:color="auto"/>
      </w:divBdr>
    </w:div>
    <w:div w:id="1579443939">
      <w:bodyDiv w:val="1"/>
      <w:marLeft w:val="0"/>
      <w:marRight w:val="0"/>
      <w:marTop w:val="0"/>
      <w:marBottom w:val="0"/>
      <w:divBdr>
        <w:top w:val="none" w:sz="0" w:space="0" w:color="auto"/>
        <w:left w:val="none" w:sz="0" w:space="0" w:color="auto"/>
        <w:bottom w:val="none" w:sz="0" w:space="0" w:color="auto"/>
        <w:right w:val="none" w:sz="0" w:space="0" w:color="auto"/>
      </w:divBdr>
    </w:div>
    <w:div w:id="1890460552">
      <w:bodyDiv w:val="1"/>
      <w:marLeft w:val="0"/>
      <w:marRight w:val="0"/>
      <w:marTop w:val="0"/>
      <w:marBottom w:val="0"/>
      <w:divBdr>
        <w:top w:val="none" w:sz="0" w:space="0" w:color="auto"/>
        <w:left w:val="none" w:sz="0" w:space="0" w:color="auto"/>
        <w:bottom w:val="none" w:sz="0" w:space="0" w:color="auto"/>
        <w:right w:val="none" w:sz="0" w:space="0" w:color="auto"/>
      </w:divBdr>
    </w:div>
    <w:div w:id="19427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8FFE8-A7BA-4040-92F5-1C9DE0300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20</Pages>
  <Words>1062</Words>
  <Characters>6060</Characters>
  <Application>Microsoft Office Word</Application>
  <DocSecurity>0</DocSecurity>
  <Lines>50</Lines>
  <Paragraphs>14</Paragraphs>
  <ScaleCrop>false</ScaleCrop>
  <Company>微软中国</Company>
  <LinksUpToDate>false</LinksUpToDate>
  <CharactersWithSpaces>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附件1-1</dc:title>
  <dc:creator>微软用户</dc:creator>
  <cp:lastModifiedBy>Danto Huang</cp:lastModifiedBy>
  <cp:revision>82</cp:revision>
  <cp:lastPrinted>2015-02-28T09:05:00Z</cp:lastPrinted>
  <dcterms:created xsi:type="dcterms:W3CDTF">2017-09-20T01:21:00Z</dcterms:created>
  <dcterms:modified xsi:type="dcterms:W3CDTF">2017-09-25T07:09:00Z</dcterms:modified>
</cp:coreProperties>
</file>